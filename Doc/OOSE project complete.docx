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r w:rsidRPr="00A72D79">
        <w:rPr>
          <w:rFonts w:ascii="Verdana" w:hAnsi="Verdana"/>
          <w:b/>
        </w:rPr>
        <w:t>Ahtisham ul haq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r w:rsidR="00054B4C" w:rsidRPr="00A72D79">
        <w:rPr>
          <w:rFonts w:ascii="Verdana" w:hAnsi="Verdana"/>
          <w:b/>
        </w:rPr>
        <w:t xml:space="preserve">  (</w:t>
      </w:r>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C03062">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C03062">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applications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Creating an efficient, user-friendly platform for students to apply for admission</w:t>
      </w:r>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Providing a platform that is accessible and user-friendly for all students, regardless of their technical ability</w:t>
      </w:r>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44546A" w:themeColor="text2"/>
        </w:rPr>
      </w:pPr>
    </w:p>
    <w:p w14:paraId="2DBA24FE" w14:textId="77777777" w:rsidR="00A46B5A" w:rsidRDefault="00A46B5A" w:rsidP="0038416B">
      <w:pPr>
        <w:ind w:firstLine="720"/>
        <w:rPr>
          <w:color w:val="44546A" w:themeColor="text2"/>
        </w:rPr>
      </w:pPr>
    </w:p>
    <w:p w14:paraId="3782B8B0" w14:textId="77777777" w:rsidR="00A46B5A" w:rsidRPr="0038416B" w:rsidRDefault="00A46B5A" w:rsidP="0038416B">
      <w:pPr>
        <w:ind w:firstLine="720"/>
        <w:rPr>
          <w:color w:val="44546A"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supplementary specification for the Admission System project describes other requirements, mostly non-functional, that are not covered in the use case model. During inception, it is useful 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US 8: submit admission fee challan</w:t>
            </w:r>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Ahtisham ul haq</w:t>
            </w:r>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discipline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1F4D78" w:themeColor="accent1" w:themeShade="7F"/>
          <w:lang w:bidi="ur-PK"/>
        </w:rPr>
      </w:pPr>
      <w:r w:rsidRPr="00271219">
        <w:rPr>
          <w:rFonts w:asciiTheme="majorHAnsi" w:eastAsiaTheme="majorEastAsia" w:hAnsiTheme="majorHAnsi" w:cstheme="majorBidi"/>
          <w:b/>
          <w:color w:val="1F4D78"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The Admin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5B9BD5" w:themeColor="accent1"/>
          <w:sz w:val="28"/>
          <w:szCs w:val="28"/>
        </w:rPr>
      </w:pPr>
      <w:r w:rsidRPr="00271219">
        <w:rPr>
          <w:b/>
          <w:color w:val="5B9BD5" w:themeColor="accent1"/>
          <w:sz w:val="28"/>
          <w:szCs w:val="28"/>
        </w:rPr>
        <w:t>Ahtisham ul haq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Student wants</w:t>
      </w:r>
      <w:r w:rsidR="00165A69" w:rsidRPr="0080708E">
        <w:rPr>
          <w:rFonts w:ascii="Times New Roman" w:hAnsi="Times New Roman" w:cs="Times New Roman"/>
          <w:sz w:val="24"/>
          <w:szCs w:val="24"/>
        </w:rPr>
        <w:t>to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Student 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 information to be accurately represented in the admission system.</w:t>
        </w:r>
      </w:ins>
    </w:p>
    <w:p w14:paraId="502678FE" w14:textId="77777777" w:rsidR="00001F2B" w:rsidRPr="0080708E" w:rsidRDefault="00001F2B">
      <w:pPr>
        <w:rPr>
          <w:ins w:id="68" w:author="DELL" w:date="2023-04-08T12:10:00Z"/>
          <w:rFonts w:ascii="Times New Roman" w:hAnsi="Times New Roman" w:cs="Times New Roman"/>
          <w:b/>
          <w:sz w:val="24"/>
          <w:szCs w:val="24"/>
          <w:rPrChange w:id="69" w:author="DELL" w:date="2023-04-08T12:11:00Z">
            <w:rPr>
              <w:ins w:id="70" w:author="DELL" w:date="2023-04-08T12:10:00Z"/>
              <w:lang w:bidi="ar-SA"/>
            </w:rPr>
          </w:rPrChange>
        </w:rPr>
        <w:pPrChange w:id="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2" w:author="DELL" w:date="2023-04-08T12:10:00Z">
        <w:r w:rsidRPr="0080708E">
          <w:rPr>
            <w:rFonts w:ascii="Times New Roman" w:hAnsi="Times New Roman" w:cs="Times New Roman"/>
            <w:b/>
            <w:sz w:val="24"/>
            <w:szCs w:val="24"/>
            <w:rPrChange w:id="73" w:author="DELL" w:date="2023-04-08T12:11:00Z">
              <w:rPr>
                <w:lang w:bidi="ar-SA"/>
              </w:rPr>
            </w:rPrChange>
          </w:rPr>
          <w:t>Preconditions:</w:t>
        </w:r>
      </w:ins>
    </w:p>
    <w:p w14:paraId="6EFC9B96" w14:textId="77777777" w:rsidR="00001F2B" w:rsidRPr="0080708E" w:rsidRDefault="00001F2B">
      <w:pPr>
        <w:rPr>
          <w:ins w:id="74" w:author="DELL" w:date="2023-04-08T12:10:00Z"/>
          <w:rFonts w:ascii="Times New Roman" w:hAnsi="Times New Roman" w:cs="Times New Roman"/>
          <w:sz w:val="24"/>
          <w:szCs w:val="24"/>
          <w:rPrChange w:id="75" w:author="DELL" w:date="2023-04-08T12:11:00Z">
            <w:rPr>
              <w:ins w:id="76" w:author="DELL" w:date="2023-04-08T12:10:00Z"/>
              <w:lang w:bidi="ar-SA"/>
            </w:rPr>
          </w:rPrChange>
        </w:rPr>
        <w:pPrChange w:id="77"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8" w:author="DELL" w:date="2023-04-08T12:10:00Z">
        <w:r w:rsidRPr="0080708E">
          <w:rPr>
            <w:rFonts w:ascii="Times New Roman" w:hAnsi="Times New Roman" w:cs="Times New Roman"/>
            <w:sz w:val="24"/>
            <w:szCs w:val="24"/>
            <w:rPrChange w:id="79" w:author="DELL" w:date="2023-04-08T12:11:00Z">
              <w:rPr>
                <w:lang w:bidi="ar-SA"/>
              </w:rPr>
            </w:rPrChange>
          </w:rPr>
          <w:t>The student has submitted an application to the admission system.</w:t>
        </w:r>
      </w:ins>
    </w:p>
    <w:p w14:paraId="6BE9B83C" w14:textId="77777777" w:rsidR="00001F2B" w:rsidRPr="0080708E" w:rsidRDefault="00001F2B">
      <w:pPr>
        <w:rPr>
          <w:ins w:id="80" w:author="DELL" w:date="2023-04-08T12:10:00Z"/>
          <w:rFonts w:ascii="Times New Roman" w:hAnsi="Times New Roman" w:cs="Times New Roman"/>
          <w:sz w:val="24"/>
          <w:szCs w:val="24"/>
          <w:rPrChange w:id="81" w:author="DELL" w:date="2023-04-08T12:11:00Z">
            <w:rPr>
              <w:ins w:id="82" w:author="DELL" w:date="2023-04-08T12:10:00Z"/>
              <w:lang w:bidi="ar-SA"/>
            </w:rPr>
          </w:rPrChange>
        </w:rPr>
        <w:pPrChange w:id="83"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4" w:author="DELL" w:date="2023-04-08T12:10:00Z">
        <w:r w:rsidRPr="0080708E">
          <w:rPr>
            <w:rFonts w:ascii="Times New Roman" w:hAnsi="Times New Roman" w:cs="Times New Roman"/>
            <w:sz w:val="24"/>
            <w:szCs w:val="24"/>
            <w:rPrChange w:id="85" w:author="DELL" w:date="2023-04-08T12:11:00Z">
              <w:rPr>
                <w:lang w:bidi="ar-SA"/>
              </w:rPr>
            </w:rPrChange>
          </w:rPr>
          <w:t>The student's information is recorded in the admission system.</w:t>
        </w:r>
      </w:ins>
    </w:p>
    <w:p w14:paraId="004DC19F" w14:textId="77777777" w:rsidR="00001F2B" w:rsidRPr="0080708E" w:rsidRDefault="00001F2B">
      <w:pPr>
        <w:rPr>
          <w:ins w:id="86" w:author="DELL" w:date="2023-04-08T12:10:00Z"/>
          <w:rFonts w:ascii="Times New Roman" w:hAnsi="Times New Roman" w:cs="Times New Roman"/>
          <w:b/>
          <w:sz w:val="24"/>
          <w:szCs w:val="24"/>
          <w:rPrChange w:id="87" w:author="DELL" w:date="2023-04-08T12:11:00Z">
            <w:rPr>
              <w:ins w:id="88" w:author="DELL" w:date="2023-04-08T12:10:00Z"/>
              <w:lang w:bidi="ar-SA"/>
            </w:rPr>
          </w:rPrChange>
        </w:rPr>
        <w:pPrChange w:id="8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0" w:author="DELL" w:date="2023-04-08T12:10:00Z">
        <w:r w:rsidRPr="0080708E">
          <w:rPr>
            <w:rFonts w:ascii="Times New Roman" w:hAnsi="Times New Roman" w:cs="Times New Roman"/>
            <w:b/>
            <w:sz w:val="24"/>
            <w:szCs w:val="24"/>
            <w:rPrChange w:id="91" w:author="DELL" w:date="2023-04-08T12:11:00Z">
              <w:rPr>
                <w:lang w:bidi="ar-SA"/>
              </w:rPr>
            </w:rPrChange>
          </w:rPr>
          <w:t>Success Guarantee (or Post-conditions):</w:t>
        </w:r>
      </w:ins>
    </w:p>
    <w:p w14:paraId="4209B2EC" w14:textId="42CFBDE7" w:rsidR="00001F2B" w:rsidRPr="0080708E" w:rsidRDefault="00001F2B">
      <w:pPr>
        <w:rPr>
          <w:ins w:id="92" w:author="DELL" w:date="2023-04-08T12:10:00Z"/>
          <w:rFonts w:ascii="Times New Roman" w:hAnsi="Times New Roman" w:cs="Times New Roman"/>
          <w:sz w:val="24"/>
          <w:szCs w:val="24"/>
          <w:rPrChange w:id="93" w:author="DELL" w:date="2023-04-08T12:11:00Z">
            <w:rPr>
              <w:ins w:id="94" w:author="DELL" w:date="2023-04-08T12:10:00Z"/>
              <w:lang w:bidi="ar-SA"/>
            </w:rPr>
          </w:rPrChange>
        </w:rPr>
        <w:pPrChange w:id="95"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6" w:author="DELL" w:date="2023-04-08T12:10:00Z">
        <w:r w:rsidRPr="0080708E">
          <w:rPr>
            <w:rFonts w:ascii="Times New Roman" w:hAnsi="Times New Roman" w:cs="Times New Roman"/>
            <w:sz w:val="24"/>
            <w:szCs w:val="24"/>
            <w:rPrChange w:id="97" w:author="DELL" w:date="2023-04-08T12:11:00Z">
              <w:rPr>
                <w:lang w:bidi="ar-SA"/>
              </w:rPr>
            </w:rPrChange>
          </w:rPr>
          <w:t xml:space="preserve">The </w:t>
        </w:r>
      </w:ins>
      <w:r w:rsidR="00397BAD">
        <w:rPr>
          <w:rFonts w:ascii="Times New Roman" w:hAnsi="Times New Roman" w:cs="Times New Roman"/>
          <w:sz w:val="24"/>
          <w:szCs w:val="24"/>
        </w:rPr>
        <w:t>Admins</w:t>
      </w:r>
      <w:ins w:id="98" w:author="DELL" w:date="2023-04-08T12:10:00Z">
        <w:r w:rsidRPr="0080708E">
          <w:rPr>
            <w:rFonts w:ascii="Times New Roman" w:hAnsi="Times New Roman" w:cs="Times New Roman"/>
            <w:sz w:val="24"/>
            <w:szCs w:val="24"/>
            <w:rPrChange w:id="99" w:author="DELL" w:date="2023-04-08T12:11:00Z">
              <w:rPr>
                <w:lang w:bidi="ar-SA"/>
              </w:rPr>
            </w:rPrChange>
          </w:rPr>
          <w:t xml:space="preserve"> verifies the student's information.</w:t>
        </w:r>
      </w:ins>
    </w:p>
    <w:p w14:paraId="0921F07D" w14:textId="77777777" w:rsidR="00001F2B" w:rsidRPr="0080708E" w:rsidRDefault="00001F2B">
      <w:pPr>
        <w:rPr>
          <w:ins w:id="100" w:author="DELL" w:date="2023-04-08T12:10:00Z"/>
          <w:rFonts w:ascii="Times New Roman" w:hAnsi="Times New Roman" w:cs="Times New Roman"/>
          <w:sz w:val="24"/>
          <w:szCs w:val="24"/>
          <w:rPrChange w:id="101" w:author="DELL" w:date="2023-04-08T12:11:00Z">
            <w:rPr>
              <w:ins w:id="102" w:author="DELL" w:date="2023-04-08T12:10:00Z"/>
              <w:lang w:bidi="ar-SA"/>
            </w:rPr>
          </w:rPrChange>
        </w:rPr>
        <w:pPrChange w:id="103"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4" w:author="DELL" w:date="2023-04-08T12:10:00Z">
        <w:r w:rsidRPr="0080708E">
          <w:rPr>
            <w:rFonts w:ascii="Times New Roman" w:hAnsi="Times New Roman" w:cs="Times New Roman"/>
            <w:sz w:val="24"/>
            <w:szCs w:val="24"/>
            <w:rPrChange w:id="105" w:author="DELL" w:date="2023-04-08T12:11:00Z">
              <w:rPr>
                <w:lang w:bidi="ar-SA"/>
              </w:rPr>
            </w:rPrChange>
          </w:rPr>
          <w:t>The student's information is marked as verified in the admission system.</w:t>
        </w:r>
      </w:ins>
    </w:p>
    <w:p w14:paraId="7613AAB9" w14:textId="77777777" w:rsidR="00001F2B" w:rsidRPr="0080708E" w:rsidRDefault="00001F2B">
      <w:pPr>
        <w:rPr>
          <w:ins w:id="106" w:author="DELL" w:date="2023-04-08T12:10:00Z"/>
          <w:rFonts w:ascii="Times New Roman" w:hAnsi="Times New Roman" w:cs="Times New Roman"/>
          <w:b/>
          <w:sz w:val="24"/>
          <w:szCs w:val="24"/>
          <w:rPrChange w:id="107" w:author="DELL" w:date="2023-04-08T12:12:00Z">
            <w:rPr>
              <w:ins w:id="108" w:author="DELL" w:date="2023-04-08T12:10:00Z"/>
              <w:lang w:bidi="ar-SA"/>
            </w:rPr>
          </w:rPrChange>
        </w:rPr>
        <w:pPrChange w:id="10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0" w:author="DELL" w:date="2023-04-08T12:10:00Z">
        <w:r w:rsidRPr="0080708E">
          <w:rPr>
            <w:rFonts w:ascii="Times New Roman" w:hAnsi="Times New Roman" w:cs="Times New Roman"/>
            <w:b/>
            <w:sz w:val="24"/>
            <w:szCs w:val="24"/>
            <w:rPrChange w:id="111"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2" w:author="DELL" w:date="2023-04-08T12:10:00Z"/>
          <w:rFonts w:ascii="Times New Roman" w:hAnsi="Times New Roman" w:cs="Times New Roman"/>
          <w:sz w:val="24"/>
          <w:szCs w:val="24"/>
          <w:rPrChange w:id="113" w:author="DELL" w:date="2023-04-08T12:11:00Z">
            <w:rPr>
              <w:ins w:id="114" w:author="DELL" w:date="2023-04-08T12:10:00Z"/>
              <w:lang w:bidi="ar-SA"/>
            </w:rPr>
          </w:rPrChange>
        </w:rPr>
        <w:pPrChange w:id="11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6" w:author="DELL" w:date="2023-04-08T12:10:00Z">
        <w:r w:rsidRPr="0080708E">
          <w:rPr>
            <w:rFonts w:ascii="Times New Roman" w:hAnsi="Times New Roman" w:cs="Times New Roman"/>
            <w:sz w:val="24"/>
            <w:szCs w:val="24"/>
            <w:rPrChange w:id="117" w:author="DELL" w:date="2023-04-08T12:11:00Z">
              <w:rPr>
                <w:lang w:bidi="ar-SA"/>
              </w:rPr>
            </w:rPrChange>
          </w:rPr>
          <w:t xml:space="preserve">The </w:t>
        </w:r>
      </w:ins>
      <w:r w:rsidR="00397BAD">
        <w:rPr>
          <w:rFonts w:ascii="Times New Roman" w:hAnsi="Times New Roman" w:cs="Times New Roman"/>
          <w:sz w:val="24"/>
          <w:szCs w:val="24"/>
        </w:rPr>
        <w:t>Admins</w:t>
      </w:r>
      <w:ins w:id="118" w:author="DELL" w:date="2023-04-08T12:10:00Z">
        <w:r w:rsidRPr="0080708E">
          <w:rPr>
            <w:rFonts w:ascii="Times New Roman" w:hAnsi="Times New Roman" w:cs="Times New Roman"/>
            <w:sz w:val="24"/>
            <w:szCs w:val="24"/>
            <w:rPrChange w:id="119"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0" w:author="DELL" w:date="2023-04-08T12:10:00Z"/>
          <w:rFonts w:ascii="Times New Roman" w:hAnsi="Times New Roman" w:cs="Times New Roman"/>
          <w:sz w:val="24"/>
          <w:szCs w:val="24"/>
          <w:rPrChange w:id="121" w:author="DELL" w:date="2023-04-08T12:11:00Z">
            <w:rPr>
              <w:ins w:id="122" w:author="DELL" w:date="2023-04-08T12:10:00Z"/>
              <w:lang w:bidi="ar-SA"/>
            </w:rPr>
          </w:rPrChange>
        </w:rPr>
        <w:pPrChange w:id="123"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4" w:author="DELL" w:date="2023-04-08T12:10:00Z">
        <w:r w:rsidRPr="0080708E">
          <w:rPr>
            <w:rFonts w:ascii="Times New Roman" w:hAnsi="Times New Roman" w:cs="Times New Roman"/>
            <w:sz w:val="24"/>
            <w:szCs w:val="24"/>
            <w:rPrChange w:id="125" w:author="DELL" w:date="2023-04-08T12:11:00Z">
              <w:rPr>
                <w:lang w:bidi="ar-SA"/>
              </w:rPr>
            </w:rPrChange>
          </w:rPr>
          <w:t xml:space="preserve">The </w:t>
        </w:r>
      </w:ins>
      <w:r w:rsidR="00397BAD">
        <w:rPr>
          <w:rFonts w:ascii="Times New Roman" w:hAnsi="Times New Roman" w:cs="Times New Roman"/>
          <w:sz w:val="24"/>
          <w:szCs w:val="24"/>
        </w:rPr>
        <w:t>Admins</w:t>
      </w:r>
      <w:ins w:id="126" w:author="DELL" w:date="2023-04-08T12:10:00Z">
        <w:r w:rsidRPr="0080708E">
          <w:rPr>
            <w:rFonts w:ascii="Times New Roman" w:hAnsi="Times New Roman" w:cs="Times New Roman"/>
            <w:sz w:val="24"/>
            <w:szCs w:val="24"/>
            <w:rPrChange w:id="127"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28" w:author="DELL" w:date="2023-04-08T12:10:00Z"/>
          <w:rFonts w:ascii="Times New Roman" w:hAnsi="Times New Roman" w:cs="Times New Roman"/>
          <w:sz w:val="24"/>
          <w:szCs w:val="24"/>
          <w:rPrChange w:id="129" w:author="DELL" w:date="2023-04-08T12:11:00Z">
            <w:rPr>
              <w:ins w:id="130" w:author="DELL" w:date="2023-04-08T12:10:00Z"/>
              <w:lang w:bidi="ar-SA"/>
            </w:rPr>
          </w:rPrChange>
        </w:rPr>
        <w:pPrChange w:id="13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2" w:author="DELL" w:date="2023-04-08T12:10:00Z">
        <w:r w:rsidRPr="0080708E">
          <w:rPr>
            <w:rFonts w:ascii="Times New Roman" w:hAnsi="Times New Roman" w:cs="Times New Roman"/>
            <w:sz w:val="24"/>
            <w:szCs w:val="24"/>
            <w:rPrChange w:id="133"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4" w:author="DELL" w:date="2023-04-08T12:10:00Z"/>
          <w:rFonts w:ascii="Times New Roman" w:hAnsi="Times New Roman" w:cs="Times New Roman"/>
          <w:sz w:val="24"/>
          <w:szCs w:val="24"/>
          <w:rPrChange w:id="135" w:author="DELL" w:date="2023-04-08T12:11:00Z">
            <w:rPr>
              <w:ins w:id="136" w:author="DELL" w:date="2023-04-08T12:10:00Z"/>
              <w:lang w:bidi="ar-SA"/>
            </w:rPr>
          </w:rPrChange>
        </w:rPr>
        <w:pPrChange w:id="13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8" w:author="DELL" w:date="2023-04-08T12:10:00Z">
        <w:r w:rsidRPr="0080708E">
          <w:rPr>
            <w:rFonts w:ascii="Times New Roman" w:hAnsi="Times New Roman" w:cs="Times New Roman"/>
            <w:sz w:val="24"/>
            <w:szCs w:val="24"/>
            <w:rPrChange w:id="139" w:author="DELL" w:date="2023-04-08T12:11:00Z">
              <w:rPr>
                <w:lang w:bidi="ar-SA"/>
              </w:rPr>
            </w:rPrChange>
          </w:rPr>
          <w:t xml:space="preserve">The </w:t>
        </w:r>
      </w:ins>
      <w:r w:rsidR="00397BAD">
        <w:rPr>
          <w:rFonts w:ascii="Times New Roman" w:hAnsi="Times New Roman" w:cs="Times New Roman"/>
          <w:sz w:val="24"/>
          <w:szCs w:val="24"/>
        </w:rPr>
        <w:t>Admins</w:t>
      </w:r>
      <w:ins w:id="140" w:author="DELL" w:date="2023-04-08T12:10:00Z">
        <w:r w:rsidRPr="0080708E">
          <w:rPr>
            <w:rFonts w:ascii="Times New Roman" w:hAnsi="Times New Roman" w:cs="Times New Roman"/>
            <w:sz w:val="24"/>
            <w:szCs w:val="24"/>
            <w:rPrChange w:id="141"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2" w:author="DELL" w:date="2023-04-08T12:10:00Z"/>
          <w:rFonts w:ascii="Times New Roman" w:hAnsi="Times New Roman" w:cs="Times New Roman"/>
          <w:sz w:val="24"/>
          <w:szCs w:val="24"/>
          <w:rPrChange w:id="143" w:author="DELL" w:date="2023-04-08T12:11:00Z">
            <w:rPr>
              <w:ins w:id="144" w:author="DELL" w:date="2023-04-08T12:10:00Z"/>
              <w:lang w:bidi="ar-SA"/>
            </w:rPr>
          </w:rPrChange>
        </w:rPr>
        <w:pPrChange w:id="14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6" w:author="DELL" w:date="2023-04-08T12:10:00Z">
        <w:r w:rsidRPr="0080708E">
          <w:rPr>
            <w:rFonts w:ascii="Times New Roman" w:hAnsi="Times New Roman" w:cs="Times New Roman"/>
            <w:sz w:val="24"/>
            <w:szCs w:val="24"/>
            <w:rPrChange w:id="147"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48" w:author="DELL" w:date="2023-04-08T12:10:00Z"/>
          <w:rFonts w:ascii="Times New Roman" w:hAnsi="Times New Roman" w:cs="Times New Roman"/>
          <w:sz w:val="24"/>
          <w:szCs w:val="24"/>
          <w:rPrChange w:id="149" w:author="DELL" w:date="2023-04-08T12:11:00Z">
            <w:rPr>
              <w:ins w:id="150" w:author="DELL" w:date="2023-04-08T12:10:00Z"/>
              <w:lang w:bidi="ar-SA"/>
            </w:rPr>
          </w:rPrChange>
        </w:rPr>
        <w:pPrChange w:id="15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2" w:author="DELL" w:date="2023-04-08T12:10:00Z">
        <w:r w:rsidRPr="0080708E">
          <w:rPr>
            <w:rFonts w:ascii="Times New Roman" w:hAnsi="Times New Roman" w:cs="Times New Roman"/>
            <w:sz w:val="24"/>
            <w:szCs w:val="24"/>
            <w:rPrChange w:id="153" w:author="DELL" w:date="2023-04-08T12:11:00Z">
              <w:rPr>
                <w:lang w:bidi="ar-SA"/>
              </w:rPr>
            </w:rPrChange>
          </w:rPr>
          <w:t xml:space="preserve">The </w:t>
        </w:r>
      </w:ins>
      <w:r w:rsidR="00397BAD">
        <w:rPr>
          <w:rFonts w:ascii="Times New Roman" w:hAnsi="Times New Roman" w:cs="Times New Roman"/>
          <w:sz w:val="24"/>
          <w:szCs w:val="24"/>
        </w:rPr>
        <w:t>Admins</w:t>
      </w:r>
      <w:ins w:id="154" w:author="DELL" w:date="2023-04-08T12:10:00Z">
        <w:r w:rsidRPr="0080708E">
          <w:rPr>
            <w:rFonts w:ascii="Times New Roman" w:hAnsi="Times New Roman" w:cs="Times New Roman"/>
            <w:sz w:val="24"/>
            <w:szCs w:val="24"/>
            <w:rPrChange w:id="155"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6" w:author="DELL" w:date="2023-04-08T12:10:00Z"/>
          <w:rFonts w:ascii="Times New Roman" w:hAnsi="Times New Roman" w:cs="Times New Roman"/>
          <w:sz w:val="24"/>
          <w:szCs w:val="24"/>
          <w:rPrChange w:id="157" w:author="DELL" w:date="2023-04-08T12:11:00Z">
            <w:rPr>
              <w:ins w:id="158" w:author="DELL" w:date="2023-04-08T12:10:00Z"/>
              <w:lang w:bidi="ar-SA"/>
            </w:rPr>
          </w:rPrChange>
        </w:rPr>
        <w:pPrChange w:id="159"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0" w:author="DELL" w:date="2023-04-08T12:10:00Z">
        <w:r w:rsidRPr="0080708E">
          <w:rPr>
            <w:rFonts w:ascii="Times New Roman" w:hAnsi="Times New Roman" w:cs="Times New Roman"/>
            <w:sz w:val="24"/>
            <w:szCs w:val="24"/>
            <w:rPrChange w:id="161" w:author="DELL" w:date="2023-04-08T12:11:00Z">
              <w:rPr>
                <w:lang w:bidi="ar-SA"/>
              </w:rPr>
            </w:rPrChange>
          </w:rPr>
          <w:t xml:space="preserve">The </w:t>
        </w:r>
      </w:ins>
      <w:r w:rsidR="00397BAD">
        <w:rPr>
          <w:rFonts w:ascii="Times New Roman" w:hAnsi="Times New Roman" w:cs="Times New Roman"/>
          <w:sz w:val="24"/>
          <w:szCs w:val="24"/>
        </w:rPr>
        <w:t>Admins</w:t>
      </w:r>
      <w:ins w:id="162" w:author="DELL" w:date="2023-04-08T12:10:00Z">
        <w:r w:rsidRPr="0080708E">
          <w:rPr>
            <w:rFonts w:ascii="Times New Roman" w:hAnsi="Times New Roman" w:cs="Times New Roman"/>
            <w:sz w:val="24"/>
            <w:szCs w:val="24"/>
            <w:rPrChange w:id="163"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4" w:author="DELL" w:date="2023-04-08T12:10:00Z"/>
          <w:rFonts w:ascii="Times New Roman" w:hAnsi="Times New Roman" w:cs="Times New Roman"/>
          <w:sz w:val="24"/>
          <w:szCs w:val="24"/>
          <w:rPrChange w:id="165" w:author="DELL" w:date="2023-04-08T12:11:00Z">
            <w:rPr>
              <w:ins w:id="166" w:author="DELL" w:date="2023-04-08T12:10:00Z"/>
              <w:lang w:bidi="ar-SA"/>
            </w:rPr>
          </w:rPrChange>
        </w:rPr>
        <w:pPrChange w:id="16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8" w:author="DELL" w:date="2023-04-08T12:10:00Z">
        <w:r w:rsidRPr="0080708E">
          <w:rPr>
            <w:rFonts w:ascii="Times New Roman" w:hAnsi="Times New Roman" w:cs="Times New Roman"/>
            <w:sz w:val="24"/>
            <w:szCs w:val="24"/>
            <w:rPrChange w:id="169" w:author="DELL" w:date="2023-04-08T12:11:00Z">
              <w:rPr>
                <w:lang w:bidi="ar-SA"/>
              </w:rPr>
            </w:rPrChange>
          </w:rPr>
          <w:t>The system updates the student's record with the verification status.</w:t>
        </w:r>
      </w:ins>
    </w:p>
    <w:p w14:paraId="21C7A4CA" w14:textId="77777777" w:rsidR="00001F2B" w:rsidRPr="0080708E" w:rsidRDefault="00001F2B">
      <w:pPr>
        <w:rPr>
          <w:ins w:id="170" w:author="DELL" w:date="2023-04-08T12:10:00Z"/>
          <w:rFonts w:ascii="Times New Roman" w:hAnsi="Times New Roman" w:cs="Times New Roman"/>
          <w:b/>
          <w:sz w:val="24"/>
          <w:szCs w:val="24"/>
          <w:rPrChange w:id="171" w:author="DELL" w:date="2023-04-08T12:12:00Z">
            <w:rPr>
              <w:ins w:id="172" w:author="DELL" w:date="2023-04-08T12:10:00Z"/>
              <w:lang w:bidi="ar-SA"/>
            </w:rPr>
          </w:rPrChange>
        </w:rPr>
        <w:pPrChange w:id="17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4" w:author="DELL" w:date="2023-04-08T12:10:00Z">
        <w:r w:rsidRPr="0080708E">
          <w:rPr>
            <w:rFonts w:ascii="Times New Roman" w:hAnsi="Times New Roman" w:cs="Times New Roman"/>
            <w:b/>
            <w:sz w:val="24"/>
            <w:szCs w:val="24"/>
            <w:rPrChange w:id="175" w:author="DELL" w:date="2023-04-08T12:12:00Z">
              <w:rPr>
                <w:lang w:bidi="ar-SA"/>
              </w:rPr>
            </w:rPrChange>
          </w:rPr>
          <w:t>Extensions (or Alternative Flows):</w:t>
        </w:r>
      </w:ins>
    </w:p>
    <w:p w14:paraId="03098AD7" w14:textId="63C5357A" w:rsidR="00001F2B" w:rsidRPr="0080708E" w:rsidRDefault="00001F2B">
      <w:pPr>
        <w:rPr>
          <w:ins w:id="176" w:author="DELL" w:date="2023-04-08T12:10:00Z"/>
          <w:rFonts w:ascii="Times New Roman" w:hAnsi="Times New Roman" w:cs="Times New Roman"/>
          <w:sz w:val="24"/>
          <w:szCs w:val="24"/>
          <w:rPrChange w:id="177" w:author="DELL" w:date="2023-04-08T12:11:00Z">
            <w:rPr>
              <w:ins w:id="178" w:author="DELL" w:date="2023-04-08T12:10:00Z"/>
              <w:lang w:bidi="ar-SA"/>
            </w:rPr>
          </w:rPrChange>
        </w:rPr>
        <w:pPrChange w:id="179"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0" w:author="DELL" w:date="2023-04-08T12:10:00Z">
        <w:r w:rsidRPr="0080708E">
          <w:rPr>
            <w:rFonts w:ascii="Times New Roman" w:hAnsi="Times New Roman" w:cs="Times New Roman"/>
            <w:sz w:val="24"/>
            <w:szCs w:val="24"/>
            <w:rPrChange w:id="181" w:author="DELL" w:date="2023-04-08T12:11:00Z">
              <w:rPr>
                <w:lang w:bidi="ar-SA"/>
              </w:rPr>
            </w:rPrChange>
          </w:rPr>
          <w:t xml:space="preserve">If the </w:t>
        </w:r>
      </w:ins>
      <w:r w:rsidR="00397BAD">
        <w:rPr>
          <w:rFonts w:ascii="Times New Roman" w:hAnsi="Times New Roman" w:cs="Times New Roman"/>
          <w:sz w:val="24"/>
          <w:szCs w:val="24"/>
        </w:rPr>
        <w:t>Admins</w:t>
      </w:r>
      <w:ins w:id="182" w:author="DELL" w:date="2023-04-08T12:10:00Z">
        <w:r w:rsidRPr="0080708E">
          <w:rPr>
            <w:rFonts w:ascii="Times New Roman" w:hAnsi="Times New Roman" w:cs="Times New Roman"/>
            <w:sz w:val="24"/>
            <w:szCs w:val="24"/>
            <w:rPrChange w:id="183"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4" w:author="DELL" w:date="2023-04-08T12:10:00Z"/>
          <w:rFonts w:ascii="Times New Roman" w:hAnsi="Times New Roman" w:cs="Times New Roman"/>
          <w:sz w:val="24"/>
          <w:szCs w:val="24"/>
          <w:rPrChange w:id="185" w:author="DELL" w:date="2023-04-08T12:11:00Z">
            <w:rPr>
              <w:ins w:id="186" w:author="DELL" w:date="2023-04-08T12:10:00Z"/>
              <w:lang w:bidi="ar-SA"/>
            </w:rPr>
          </w:rPrChange>
        </w:rPr>
        <w:pPrChange w:id="187"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8" w:author="DELL" w:date="2023-04-08T12:10:00Z">
        <w:r w:rsidRPr="0080708E">
          <w:rPr>
            <w:rFonts w:ascii="Times New Roman" w:hAnsi="Times New Roman" w:cs="Times New Roman"/>
            <w:sz w:val="24"/>
            <w:szCs w:val="24"/>
            <w:rPrChange w:id="189" w:author="DELL" w:date="2023-04-08T12:11:00Z">
              <w:rPr>
                <w:lang w:bidi="ar-SA"/>
              </w:rPr>
            </w:rPrChange>
          </w:rPr>
          <w:t xml:space="preserve">If the </w:t>
        </w:r>
      </w:ins>
      <w:r w:rsidR="00397BAD">
        <w:rPr>
          <w:rFonts w:ascii="Times New Roman" w:hAnsi="Times New Roman" w:cs="Times New Roman"/>
          <w:sz w:val="24"/>
          <w:szCs w:val="24"/>
        </w:rPr>
        <w:t>Admins</w:t>
      </w:r>
      <w:ins w:id="190" w:author="DELL" w:date="2023-04-08T12:10:00Z">
        <w:r w:rsidRPr="0080708E">
          <w:rPr>
            <w:rFonts w:ascii="Times New Roman" w:hAnsi="Times New Roman" w:cs="Times New Roman"/>
            <w:sz w:val="24"/>
            <w:szCs w:val="24"/>
            <w:rPrChange w:id="191"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2" w:author="DELL" w:date="2023-04-08T12:10:00Z"/>
          <w:rFonts w:ascii="Times New Roman" w:hAnsi="Times New Roman" w:cs="Times New Roman"/>
          <w:sz w:val="24"/>
          <w:szCs w:val="24"/>
          <w:rPrChange w:id="193" w:author="DELL" w:date="2023-04-08T12:11:00Z">
            <w:rPr>
              <w:ins w:id="194" w:author="DELL" w:date="2023-04-08T12:10:00Z"/>
              <w:lang w:bidi="ar-SA"/>
            </w:rPr>
          </w:rPrChange>
        </w:rPr>
        <w:pPrChange w:id="195"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6" w:author="DELL" w:date="2023-04-08T12:10:00Z">
        <w:r w:rsidRPr="0080708E">
          <w:rPr>
            <w:rFonts w:ascii="Times New Roman" w:hAnsi="Times New Roman" w:cs="Times New Roman"/>
            <w:sz w:val="24"/>
            <w:szCs w:val="24"/>
            <w:rPrChange w:id="197"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198" w:author="DELL" w:date="2023-04-08T12:10:00Z"/>
          <w:rFonts w:ascii="Times New Roman" w:hAnsi="Times New Roman" w:cs="Times New Roman"/>
          <w:b/>
          <w:sz w:val="24"/>
          <w:szCs w:val="24"/>
          <w:rPrChange w:id="199" w:author="DELL" w:date="2023-04-08T12:12:00Z">
            <w:rPr>
              <w:ins w:id="200" w:author="DELL" w:date="2023-04-08T12:10:00Z"/>
              <w:lang w:bidi="ar-SA"/>
            </w:rPr>
          </w:rPrChange>
        </w:rPr>
        <w:pPrChange w:id="20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2" w:author="DELL" w:date="2023-04-08T12:10:00Z">
        <w:r w:rsidRPr="0080708E">
          <w:rPr>
            <w:rFonts w:ascii="Times New Roman" w:hAnsi="Times New Roman" w:cs="Times New Roman"/>
            <w:b/>
            <w:sz w:val="24"/>
            <w:szCs w:val="24"/>
            <w:rPrChange w:id="203" w:author="DELL" w:date="2023-04-08T12:12:00Z">
              <w:rPr>
                <w:lang w:bidi="ar-SA"/>
              </w:rPr>
            </w:rPrChange>
          </w:rPr>
          <w:t>Special Requirements:</w:t>
        </w:r>
      </w:ins>
    </w:p>
    <w:p w14:paraId="6CC893A4" w14:textId="77777777" w:rsidR="00001F2B" w:rsidRPr="0080708E" w:rsidRDefault="00001F2B">
      <w:pPr>
        <w:rPr>
          <w:ins w:id="204" w:author="DELL" w:date="2023-04-08T12:10:00Z"/>
          <w:rFonts w:ascii="Times New Roman" w:hAnsi="Times New Roman" w:cs="Times New Roman"/>
          <w:sz w:val="24"/>
          <w:szCs w:val="24"/>
          <w:rPrChange w:id="205" w:author="DELL" w:date="2023-04-08T12:11:00Z">
            <w:rPr>
              <w:ins w:id="206" w:author="DELL" w:date="2023-04-08T12:10:00Z"/>
              <w:lang w:bidi="ar-SA"/>
            </w:rPr>
          </w:rPrChange>
        </w:rPr>
        <w:pPrChange w:id="207"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8" w:author="DELL" w:date="2023-04-08T12:10:00Z">
        <w:r w:rsidRPr="0080708E">
          <w:rPr>
            <w:rFonts w:ascii="Times New Roman" w:hAnsi="Times New Roman" w:cs="Times New Roman"/>
            <w:sz w:val="24"/>
            <w:szCs w:val="24"/>
            <w:rPrChange w:id="209"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0" w:author="DELL" w:date="2023-04-08T12:10:00Z"/>
          <w:rFonts w:ascii="Times New Roman" w:hAnsi="Times New Roman" w:cs="Times New Roman"/>
          <w:sz w:val="24"/>
          <w:szCs w:val="24"/>
          <w:rPrChange w:id="211" w:author="DELL" w:date="2023-04-08T12:11:00Z">
            <w:rPr>
              <w:ins w:id="212" w:author="DELL" w:date="2023-04-08T12:10:00Z"/>
              <w:lang w:bidi="ar-SA"/>
            </w:rPr>
          </w:rPrChange>
        </w:rPr>
        <w:pPrChange w:id="213"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4" w:author="DELL" w:date="2023-04-08T12:10:00Z">
        <w:r w:rsidRPr="0080708E">
          <w:rPr>
            <w:rFonts w:ascii="Times New Roman" w:hAnsi="Times New Roman" w:cs="Times New Roman"/>
            <w:sz w:val="24"/>
            <w:szCs w:val="24"/>
            <w:rPrChange w:id="215" w:author="DELL" w:date="2023-04-08T12:11:00Z">
              <w:rPr>
                <w:lang w:bidi="ar-SA"/>
              </w:rPr>
            </w:rPrChange>
          </w:rPr>
          <w:t>The system must have the ability to mark student information as verified.</w:t>
        </w:r>
      </w:ins>
    </w:p>
    <w:p w14:paraId="31D753C1" w14:textId="77777777" w:rsidR="00001F2B" w:rsidRPr="0080708E" w:rsidRDefault="00001F2B">
      <w:pPr>
        <w:rPr>
          <w:ins w:id="216" w:author="DELL" w:date="2023-04-08T12:10:00Z"/>
          <w:rFonts w:ascii="Times New Roman" w:hAnsi="Times New Roman" w:cs="Times New Roman"/>
          <w:b/>
          <w:sz w:val="24"/>
          <w:szCs w:val="24"/>
          <w:rPrChange w:id="217" w:author="DELL" w:date="2023-04-08T12:12:00Z">
            <w:rPr>
              <w:ins w:id="218" w:author="DELL" w:date="2023-04-08T12:10:00Z"/>
              <w:lang w:bidi="ar-SA"/>
            </w:rPr>
          </w:rPrChange>
        </w:rPr>
        <w:pPrChange w:id="2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0" w:author="DELL" w:date="2023-04-08T12:10:00Z">
        <w:r w:rsidRPr="0080708E">
          <w:rPr>
            <w:rFonts w:ascii="Times New Roman" w:hAnsi="Times New Roman" w:cs="Times New Roman"/>
            <w:b/>
            <w:sz w:val="24"/>
            <w:szCs w:val="24"/>
            <w:rPrChange w:id="221" w:author="DELL" w:date="2023-04-08T12:12:00Z">
              <w:rPr>
                <w:lang w:bidi="ar-SA"/>
              </w:rPr>
            </w:rPrChange>
          </w:rPr>
          <w:t>Technology and Data Variations List:</w:t>
        </w:r>
      </w:ins>
    </w:p>
    <w:p w14:paraId="2CB4F293" w14:textId="77777777" w:rsidR="00001F2B" w:rsidRPr="0080708E" w:rsidRDefault="00001F2B">
      <w:pPr>
        <w:rPr>
          <w:ins w:id="222" w:author="DELL" w:date="2023-04-08T12:10:00Z"/>
          <w:rFonts w:ascii="Times New Roman" w:hAnsi="Times New Roman" w:cs="Times New Roman"/>
          <w:sz w:val="24"/>
          <w:szCs w:val="24"/>
          <w:rPrChange w:id="223" w:author="DELL" w:date="2023-04-08T12:11:00Z">
            <w:rPr>
              <w:ins w:id="224" w:author="DELL" w:date="2023-04-08T12:10:00Z"/>
              <w:lang w:bidi="ar-SA"/>
            </w:rPr>
          </w:rPrChange>
        </w:rPr>
        <w:pPrChange w:id="225"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6" w:author="DELL" w:date="2023-04-08T12:10:00Z">
        <w:r w:rsidRPr="0080708E">
          <w:rPr>
            <w:rFonts w:ascii="Times New Roman" w:hAnsi="Times New Roman" w:cs="Times New Roman"/>
            <w:sz w:val="24"/>
            <w:szCs w:val="24"/>
            <w:rPrChange w:id="227" w:author="DELL" w:date="2023-04-08T12:11:00Z">
              <w:rPr>
                <w:lang w:bidi="ar-SA"/>
              </w:rPr>
            </w:rPrChange>
          </w:rPr>
          <w:t>The admission system must be compatible with standard web browsers.</w:t>
        </w:r>
      </w:ins>
    </w:p>
    <w:p w14:paraId="34CAB49D" w14:textId="77777777" w:rsidR="00001F2B" w:rsidRPr="0080708E" w:rsidRDefault="00001F2B">
      <w:pPr>
        <w:rPr>
          <w:ins w:id="228" w:author="DELL" w:date="2023-04-08T12:10:00Z"/>
          <w:rFonts w:ascii="Times New Roman" w:hAnsi="Times New Roman" w:cs="Times New Roman"/>
          <w:sz w:val="24"/>
          <w:szCs w:val="24"/>
          <w:rPrChange w:id="229" w:author="DELL" w:date="2023-04-08T12:11:00Z">
            <w:rPr>
              <w:ins w:id="230" w:author="DELL" w:date="2023-04-08T12:10:00Z"/>
              <w:lang w:bidi="ar-SA"/>
            </w:rPr>
          </w:rPrChange>
        </w:rPr>
        <w:pPrChange w:id="231"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2" w:author="DELL" w:date="2023-04-08T12:10:00Z">
        <w:r w:rsidRPr="0080708E">
          <w:rPr>
            <w:rFonts w:ascii="Times New Roman" w:hAnsi="Times New Roman" w:cs="Times New Roman"/>
            <w:sz w:val="24"/>
            <w:szCs w:val="24"/>
            <w:rPrChange w:id="233"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4" w:author="DELL" w:date="2023-04-08T12:10:00Z"/>
          <w:rFonts w:ascii="Times New Roman" w:hAnsi="Times New Roman" w:cs="Times New Roman"/>
          <w:b/>
          <w:sz w:val="24"/>
          <w:szCs w:val="24"/>
          <w:rPrChange w:id="235" w:author="DELL" w:date="2023-04-08T12:12:00Z">
            <w:rPr>
              <w:ins w:id="236" w:author="DELL" w:date="2023-04-08T12:10:00Z"/>
              <w:lang w:bidi="ar-SA"/>
            </w:rPr>
          </w:rPrChange>
        </w:rPr>
        <w:pPrChange w:id="23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38" w:author="DELL" w:date="2023-04-08T12:10:00Z">
        <w:r w:rsidRPr="0080708E">
          <w:rPr>
            <w:rFonts w:ascii="Times New Roman" w:hAnsi="Times New Roman" w:cs="Times New Roman"/>
            <w:b/>
            <w:sz w:val="24"/>
            <w:szCs w:val="24"/>
            <w:rPrChange w:id="239" w:author="DELL" w:date="2023-04-08T12:12:00Z">
              <w:rPr>
                <w:lang w:bidi="ar-SA"/>
              </w:rPr>
            </w:rPrChange>
          </w:rPr>
          <w:t>Open Issues:</w:t>
        </w:r>
      </w:ins>
    </w:p>
    <w:p w14:paraId="434BFB93" w14:textId="77777777" w:rsidR="00001F2B" w:rsidRPr="0080708E" w:rsidRDefault="00001F2B">
      <w:pPr>
        <w:rPr>
          <w:ins w:id="240" w:author="DELL" w:date="2023-04-08T12:12:00Z"/>
          <w:rFonts w:ascii="Times New Roman" w:hAnsi="Times New Roman" w:cs="Times New Roman"/>
          <w:sz w:val="24"/>
          <w:szCs w:val="24"/>
        </w:rPr>
        <w:pPrChange w:id="241"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2" w:author="DELL" w:date="2023-04-08T12:10:00Z">
        <w:r w:rsidRPr="0080708E">
          <w:rPr>
            <w:rFonts w:ascii="Times New Roman" w:hAnsi="Times New Roman" w:cs="Times New Roman"/>
            <w:sz w:val="24"/>
            <w:szCs w:val="24"/>
            <w:rPrChange w:id="243" w:author="DELL" w:date="2023-04-08T12:11:00Z">
              <w:rPr>
                <w:lang w:bidi="ar-SA"/>
              </w:rPr>
            </w:rPrChange>
          </w:rPr>
          <w:t>How will the system handle cases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4" w:author="DELL" w:date="2023-04-08T12:10:00Z"/>
          <w:b/>
          <w:sz w:val="28"/>
          <w:szCs w:val="28"/>
          <w:rPrChange w:id="245" w:author="DELL" w:date="2023-04-08T12:11:00Z">
            <w:rPr>
              <w:ins w:id="246" w:author="DELL" w:date="2023-04-08T12:10:00Z"/>
              <w:lang w:bidi="ar-SA"/>
            </w:rPr>
          </w:rPrChange>
        </w:rPr>
        <w:pPrChange w:id="247"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It may be necessary to communicate the fee structure information to students and other stakeholders through email or other channels</w:t>
      </w:r>
    </w:p>
    <w:p w14:paraId="6FEEE6B5" w14:textId="77777777" w:rsidR="00001377" w:rsidRPr="00001377" w:rsidRDefault="00001377" w:rsidP="006C7512">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Abdullah (FA21-BSE-004</w:t>
      </w:r>
      <w:r w:rsidRPr="00271219">
        <w:rPr>
          <w:rFonts w:asciiTheme="majorHAnsi" w:eastAsiaTheme="majorEastAsia" w:hAnsiTheme="majorHAnsi" w:cstheme="majorBidi"/>
          <w:b/>
          <w:color w:val="1F4D78" w:themeColor="accent1" w:themeShade="7F"/>
          <w:lang w:bidi="ur-PK"/>
        </w:rPr>
        <w:t>):</w:t>
      </w:r>
    </w:p>
    <w:p w14:paraId="4A4F1B49" w14:textId="77777777" w:rsidR="00001377" w:rsidRPr="0080708E" w:rsidRDefault="00001377" w:rsidP="00001377">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Login use case involves both for admin and student. When the user wants to enter in the system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according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list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48" w:name="_Toc131970261"/>
      <w:r>
        <w:rPr>
          <w:b/>
          <w:sz w:val="28"/>
          <w:szCs w:val="28"/>
        </w:rPr>
        <w:t>Fully Dressed Use Cases:</w:t>
      </w:r>
      <w:bookmarkEnd w:id="248"/>
    </w:p>
    <w:p w14:paraId="04ECBC14" w14:textId="77777777" w:rsidR="00546EE4" w:rsidRDefault="00546EE4" w:rsidP="00546EE4">
      <w:pPr>
        <w:pStyle w:val="doclist"/>
        <w:rPr>
          <w:b/>
          <w:color w:val="5B9BD5" w:themeColor="accent1"/>
          <w:sz w:val="28"/>
          <w:szCs w:val="28"/>
        </w:rPr>
      </w:pPr>
      <w:r>
        <w:rPr>
          <w:b/>
          <w:color w:val="5B9BD5"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Student wants</w:t>
      </w:r>
      <w:r w:rsidR="00546EE4">
        <w:rPr>
          <w:rFonts w:ascii="Times New Roman" w:hAnsi="Times New Roman" w:cs="Times New Roman"/>
          <w:sz w:val="24"/>
          <w:szCs w:val="24"/>
        </w:rPr>
        <w:t>to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Internet, Laptop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user will get the form in which personal, academic history, login detail will required</w:t>
      </w:r>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 will create new account on given information</w:t>
      </w:r>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System send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login by the valid user name,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only login with the correct user name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use is granted access to the system and is able to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49" w:author="DELL" w:date="2023-04-08T12:10:00Z"/>
          <w:rFonts w:ascii="Times New Roman" w:hAnsi="Times New Roman" w:cs="Times New Roman"/>
          <w:b/>
          <w:sz w:val="28"/>
          <w:szCs w:val="28"/>
        </w:rPr>
        <w:pPrChange w:id="250"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1" w:author="DELL" w:date="2023-04-08T12:10:00Z">
        <w:r>
          <w:rPr>
            <w:rFonts w:ascii="Times New Roman" w:hAnsi="Times New Roman" w:cs="Times New Roman"/>
            <w:b/>
            <w:sz w:val="28"/>
            <w:szCs w:val="28"/>
            <w:rPrChange w:id="252" w:author="DELL" w:date="2023-04-08T12:11:00Z">
              <w:rPr/>
            </w:rPrChange>
          </w:rPr>
          <w:t xml:space="preserve">Use Case Name: </w:t>
        </w:r>
      </w:ins>
      <w:r>
        <w:rPr>
          <w:rFonts w:ascii="Times New Roman" w:hAnsi="Times New Roman" w:cs="Times New Roman"/>
          <w:b/>
          <w:sz w:val="28"/>
          <w:szCs w:val="28"/>
        </w:rPr>
        <w:t>Apply for Admission</w:t>
      </w:r>
      <w:ins w:id="253" w:author="DELL" w:date="2023-04-08T12:11:00Z">
        <w:r>
          <w:rPr>
            <w:rFonts w:ascii="Times New Roman" w:hAnsi="Times New Roman" w:cs="Times New Roman"/>
            <w:b/>
            <w:sz w:val="28"/>
            <w:szCs w:val="28"/>
          </w:rPr>
          <w:t>:</w:t>
        </w:r>
      </w:ins>
    </w:p>
    <w:p w14:paraId="60131AD1" w14:textId="77777777" w:rsidR="00546EE4" w:rsidRDefault="00546EE4">
      <w:pPr>
        <w:rPr>
          <w:ins w:id="254" w:author="DELL" w:date="2023-04-08T12:10:00Z"/>
          <w:rFonts w:ascii="Times New Roman" w:hAnsi="Times New Roman" w:cs="Times New Roman"/>
          <w:sz w:val="24"/>
          <w:szCs w:val="24"/>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56" w:author="DELL" w:date="2023-04-08T12:10:00Z">
        <w:r>
          <w:rPr>
            <w:rFonts w:ascii="Times New Roman" w:hAnsi="Times New Roman" w:cs="Times New Roman"/>
            <w:b/>
            <w:sz w:val="24"/>
            <w:szCs w:val="24"/>
            <w:rPrChange w:id="257" w:author="DELL" w:date="2023-04-08T12:11:00Z">
              <w:rPr>
                <w:lang w:bidi="ar-SA"/>
              </w:rPr>
            </w:rPrChange>
          </w:rPr>
          <w:t>Scope:</w:t>
        </w:r>
        <w:r>
          <w:rPr>
            <w:rFonts w:ascii="Times New Roman" w:hAnsi="Times New Roman" w:cs="Times New Roman"/>
            <w:sz w:val="24"/>
            <w:szCs w:val="24"/>
            <w:rPrChange w:id="258" w:author="DELL" w:date="2023-04-08T12:11:00Z">
              <w:rPr>
                <w:lang w:bidi="ar-SA"/>
              </w:rPr>
            </w:rPrChange>
          </w:rPr>
          <w:t xml:space="preserve"> Admission system</w:t>
        </w:r>
      </w:ins>
    </w:p>
    <w:p w14:paraId="57F8B524"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Level:</w:t>
        </w:r>
        <w:r>
          <w:rPr>
            <w:rFonts w:ascii="Times New Roman" w:hAnsi="Times New Roman" w:cs="Times New Roman"/>
            <w:sz w:val="24"/>
            <w:szCs w:val="24"/>
            <w:rPrChange w:id="263" w:author="DELL" w:date="2023-04-08T12:11:00Z">
              <w:rPr>
                <w:lang w:bidi="ar-SA"/>
              </w:rPr>
            </w:rPrChange>
          </w:rPr>
          <w:t xml:space="preserve"> User goal</w:t>
        </w:r>
      </w:ins>
    </w:p>
    <w:p w14:paraId="7B4A1186"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68" w:author="DELL" w:date="2023-04-08T12:10:00Z"/>
          <w:rFonts w:ascii="Times New Roman" w:hAnsi="Times New Roman" w:cs="Times New Roman"/>
          <w:b/>
          <w:sz w:val="24"/>
          <w:szCs w:val="24"/>
        </w:rPr>
        <w:pPrChange w:id="26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0" w:author="DELL" w:date="2023-04-08T12:10:00Z">
        <w:r>
          <w:rPr>
            <w:rFonts w:ascii="Times New Roman" w:hAnsi="Times New Roman" w:cs="Times New Roman"/>
            <w:b/>
            <w:sz w:val="24"/>
            <w:szCs w:val="24"/>
            <w:rPrChange w:id="271" w:author="DELL" w:date="2023-04-08T12:11:00Z">
              <w:rPr>
                <w:lang w:bidi="ar-SA"/>
              </w:rPr>
            </w:rPrChange>
          </w:rPr>
          <w:t>Stakeholders and Interests:</w:t>
        </w:r>
      </w:ins>
    </w:p>
    <w:p w14:paraId="06D72FC5" w14:textId="77777777" w:rsidR="00546EE4" w:rsidRDefault="00546EE4">
      <w:pPr>
        <w:rPr>
          <w:ins w:id="272" w:author="DELL" w:date="2023-04-08T12:10:00Z"/>
          <w:rFonts w:ascii="Times New Roman" w:hAnsi="Times New Roman" w:cs="Times New Roman"/>
          <w:sz w:val="24"/>
          <w:szCs w:val="24"/>
        </w:rPr>
        <w:pPrChange w:id="27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4" w:author="DELL" w:date="2023-04-08T12:10:00Z">
        <w:r>
          <w:rPr>
            <w:rFonts w:ascii="Times New Roman" w:hAnsi="Times New Roman" w:cs="Times New Roman"/>
            <w:sz w:val="24"/>
            <w:szCs w:val="24"/>
          </w:rPr>
          <w:t>Admin</w:t>
        </w:r>
        <w:r>
          <w:rPr>
            <w:rFonts w:ascii="Times New Roman" w:hAnsi="Times New Roman" w:cs="Times New Roman"/>
            <w:sz w:val="24"/>
            <w:szCs w:val="24"/>
            <w:rPrChange w:id="275" w:author="DELL" w:date="2023-04-08T12:11:00Z">
              <w:rPr>
                <w:lang w:bidi="ar-SA"/>
              </w:rPr>
            </w:rPrChange>
          </w:rPr>
          <w:t>: verify a student's information to ensure accuracy and authenticity.</w:t>
        </w:r>
      </w:ins>
    </w:p>
    <w:p w14:paraId="085052B7" w14:textId="77777777" w:rsidR="00546EE4" w:rsidRDefault="00546EE4">
      <w:pPr>
        <w:rPr>
          <w:ins w:id="276" w:author="DELL" w:date="2023-04-08T12:10:00Z"/>
          <w:rFonts w:ascii="Times New Roman" w:hAnsi="Times New Roman" w:cs="Times New Roman"/>
          <w:sz w:val="24"/>
          <w:szCs w:val="24"/>
        </w:rPr>
        <w:pPrChange w:id="27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8" w:author="DELL" w:date="2023-04-08T12:10:00Z">
        <w:r>
          <w:rPr>
            <w:rFonts w:ascii="Times New Roman" w:hAnsi="Times New Roman" w:cs="Times New Roman"/>
            <w:sz w:val="24"/>
            <w:szCs w:val="24"/>
            <w:rPrChange w:id="279" w:author="DELL" w:date="2023-04-08T12:11:00Z">
              <w:rPr>
                <w:lang w:bidi="ar-SA"/>
              </w:rPr>
            </w:rPrChange>
          </w:rPr>
          <w:t>Student: information to be accurately represented in the admission system.</w:t>
        </w:r>
      </w:ins>
    </w:p>
    <w:p w14:paraId="0C81E829" w14:textId="77777777" w:rsidR="00546EE4" w:rsidRDefault="00546EE4">
      <w:pPr>
        <w:rPr>
          <w:ins w:id="280" w:author="DELL" w:date="2023-04-08T12:10:00Z"/>
          <w:rFonts w:ascii="Times New Roman" w:hAnsi="Times New Roman" w:cs="Times New Roman"/>
          <w:b/>
          <w:sz w:val="24"/>
          <w:szCs w:val="24"/>
        </w:rPr>
        <w:pPrChange w:id="28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2" w:author="DELL" w:date="2023-04-08T12:10:00Z">
        <w:r>
          <w:rPr>
            <w:rFonts w:ascii="Times New Roman" w:hAnsi="Times New Roman" w:cs="Times New Roman"/>
            <w:b/>
            <w:sz w:val="24"/>
            <w:szCs w:val="24"/>
            <w:rPrChange w:id="283"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4" w:author="DELL" w:date="2023-04-08T12:10:00Z"/>
          <w:rFonts w:ascii="Times New Roman" w:hAnsi="Times New Roman" w:cs="Times New Roman"/>
          <w:b/>
          <w:sz w:val="24"/>
          <w:szCs w:val="24"/>
        </w:rPr>
        <w:pPrChange w:id="28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6" w:author="DELL" w:date="2023-04-08T12:10:00Z">
        <w:r>
          <w:rPr>
            <w:rFonts w:ascii="Times New Roman" w:hAnsi="Times New Roman" w:cs="Times New Roman"/>
            <w:b/>
            <w:sz w:val="24"/>
            <w:szCs w:val="24"/>
            <w:rPrChange w:id="287"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 xml:space="preserve">The </w:t>
        </w:r>
      </w:ins>
      <w:r w:rsidR="00397BAD">
        <w:rPr>
          <w:rFonts w:ascii="Times New Roman" w:hAnsi="Times New Roman" w:cs="Times New Roman"/>
          <w:sz w:val="24"/>
          <w:szCs w:val="24"/>
        </w:rPr>
        <w:t>Admins</w:t>
      </w:r>
      <w:ins w:id="291" w:author="DELL" w:date="2023-04-08T12:10:00Z">
        <w:r>
          <w:rPr>
            <w:rFonts w:ascii="Times New Roman" w:hAnsi="Times New Roman" w:cs="Times New Roman"/>
            <w:sz w:val="24"/>
            <w:szCs w:val="24"/>
            <w:rPrChange w:id="292"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3"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5" w:author="DELL" w:date="2023-04-08T12:10:00Z">
        <w:r>
          <w:rPr>
            <w:rFonts w:ascii="Times New Roman" w:hAnsi="Times New Roman" w:cs="Times New Roman"/>
            <w:sz w:val="24"/>
            <w:szCs w:val="24"/>
            <w:rPrChange w:id="296" w:author="DELL" w:date="2023-04-08T12:11:00Z">
              <w:rPr>
                <w:lang w:bidi="ar-SA"/>
              </w:rPr>
            </w:rPrChange>
          </w:rPr>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297" w:author="DELL" w:date="2023-04-08T12:10:00Z"/>
          <w:rFonts w:ascii="Times New Roman" w:hAnsi="Times New Roman" w:cs="Times New Roman"/>
          <w:sz w:val="24"/>
          <w:szCs w:val="24"/>
        </w:rPr>
      </w:pPr>
    </w:p>
    <w:p w14:paraId="466C2127" w14:textId="77777777" w:rsidR="00546EE4" w:rsidRDefault="00546EE4">
      <w:pPr>
        <w:rPr>
          <w:ins w:id="298" w:author="DELL" w:date="2023-04-08T12:10:00Z"/>
          <w:rFonts w:ascii="Times New Roman" w:hAnsi="Times New Roman" w:cs="Times New Roman"/>
          <w:b/>
          <w:sz w:val="24"/>
          <w:szCs w:val="24"/>
        </w:rPr>
        <w:pPrChange w:id="29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0" w:author="DELL" w:date="2023-04-08T12:10:00Z">
        <w:r>
          <w:rPr>
            <w:rFonts w:ascii="Times New Roman" w:hAnsi="Times New Roman" w:cs="Times New Roman"/>
            <w:b/>
            <w:sz w:val="24"/>
            <w:szCs w:val="24"/>
            <w:rPrChange w:id="301"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The user can view the status of their application and any updates or notifications related to the application process through their personalized dashboard or by logging into the system</w:t>
      </w:r>
    </w:p>
    <w:p w14:paraId="694A6FCC" w14:textId="77777777" w:rsidR="00546EE4" w:rsidRDefault="00546EE4">
      <w:pPr>
        <w:rPr>
          <w:ins w:id="302" w:author="DELL" w:date="2023-04-08T12:10:00Z"/>
          <w:rFonts w:ascii="Times New Roman" w:hAnsi="Times New Roman" w:cs="Times New Roman"/>
          <w:b/>
          <w:sz w:val="24"/>
          <w:szCs w:val="24"/>
        </w:rPr>
        <w:pPrChange w:id="30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4" w:author="DELL" w:date="2023-04-08T12:10:00Z">
        <w:r>
          <w:rPr>
            <w:rFonts w:ascii="Times New Roman" w:hAnsi="Times New Roman" w:cs="Times New Roman"/>
            <w:b/>
            <w:sz w:val="24"/>
            <w:szCs w:val="24"/>
            <w:rPrChange w:id="305" w:author="DELL" w:date="2023-04-08T12:12:00Z">
              <w:rPr>
                <w:lang w:bidi="ar-SA"/>
              </w:rPr>
            </w:rPrChange>
          </w:rPr>
          <w:t>Extensions (or Alternative Flows):</w:t>
        </w:r>
      </w:ins>
    </w:p>
    <w:p w14:paraId="67AFCF0E" w14:textId="2AF22EE1" w:rsidR="00546EE4" w:rsidRDefault="00546EE4">
      <w:pPr>
        <w:rPr>
          <w:ins w:id="306" w:author="DELL" w:date="2023-04-08T12:10:00Z"/>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t xml:space="preserve">If the </w:t>
        </w:r>
      </w:ins>
      <w:r w:rsidR="00397BAD">
        <w:rPr>
          <w:rFonts w:ascii="Times New Roman" w:hAnsi="Times New Roman" w:cs="Times New Roman"/>
          <w:sz w:val="24"/>
          <w:szCs w:val="24"/>
        </w:rPr>
        <w:t>Admins</w:t>
      </w:r>
      <w:ins w:id="310" w:author="DELL" w:date="2023-04-08T12:10:00Z">
        <w:r>
          <w:rPr>
            <w:rFonts w:ascii="Times New Roman" w:hAnsi="Times New Roman" w:cs="Times New Roman"/>
            <w:sz w:val="24"/>
            <w:szCs w:val="24"/>
            <w:rPrChange w:id="311" w:author="DELL" w:date="2023-04-08T12:11:00Z">
              <w:rPr>
                <w:lang w:bidi="ar-SA"/>
              </w:rPr>
            </w:rPrChange>
          </w:rPr>
          <w:t xml:space="preserve"> finds incorrect or missing information, they can update it in the system.</w:t>
        </w:r>
      </w:ins>
    </w:p>
    <w:p w14:paraId="5EA74624" w14:textId="77777777" w:rsidR="00546EE4" w:rsidRDefault="00546EE4">
      <w:pPr>
        <w:rPr>
          <w:ins w:id="312" w:author="DELL" w:date="2023-04-08T12:10:00Z"/>
          <w:rFonts w:ascii="Times New Roman" w:hAnsi="Times New Roman" w:cs="Times New Roman"/>
          <w:sz w:val="24"/>
          <w:szCs w:val="24"/>
        </w:rPr>
        <w:pPrChange w:id="31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5" w:author="DELL" w:date="2023-04-08T12:10:00Z">
        <w:r>
          <w:rPr>
            <w:rFonts w:ascii="Times New Roman" w:hAnsi="Times New Roman" w:cs="Times New Roman"/>
            <w:b/>
            <w:sz w:val="24"/>
            <w:szCs w:val="24"/>
            <w:rPrChange w:id="316" w:author="DELL" w:date="2023-04-08T12:12:00Z">
              <w:rPr>
                <w:lang w:bidi="ar-SA"/>
              </w:rPr>
            </w:rPrChange>
          </w:rPr>
          <w:t>Special Requirements:</w:t>
        </w:r>
      </w:ins>
    </w:p>
    <w:p w14:paraId="352A29F1" w14:textId="77777777" w:rsidR="00546EE4" w:rsidRDefault="00546EE4" w:rsidP="00546EE4">
      <w:pPr>
        <w:rPr>
          <w:ins w:id="317"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18" w:author="DELL" w:date="2023-04-08T12:10:00Z"/>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Technology and Data Variations List:</w:t>
        </w:r>
      </w:ins>
    </w:p>
    <w:p w14:paraId="355660DB" w14:textId="77777777" w:rsidR="00546EE4" w:rsidRDefault="00546EE4">
      <w:pPr>
        <w:rPr>
          <w:ins w:id="322" w:author="DELL" w:date="2023-04-08T12:10:00Z"/>
          <w:rFonts w:ascii="Times New Roman" w:hAnsi="Times New Roman" w:cs="Times New Roman"/>
          <w:sz w:val="24"/>
          <w:szCs w:val="24"/>
        </w:rPr>
        <w:pPrChange w:id="32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t>The user may choose to pay their application fee using different payment methods, such as credit card, PayPal, or bank transfer. The system should be able to handle multiple payment methods and provide a secure and reliable payment</w:t>
      </w:r>
    </w:p>
    <w:p w14:paraId="4DCE7F2F" w14:textId="77777777" w:rsidR="00546EE4" w:rsidRDefault="00546EE4">
      <w:pPr>
        <w:rPr>
          <w:rFonts w:ascii="Times New Roman" w:hAnsi="Times New Roman" w:cs="Times New Roman"/>
          <w:sz w:val="24"/>
          <w:szCs w:val="24"/>
        </w:rPr>
        <w:pPrChange w:id="32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5" w:author="DELL" w:date="2023-04-08T12:10:00Z">
        <w:r>
          <w:rPr>
            <w:rFonts w:ascii="Times New Roman" w:hAnsi="Times New Roman" w:cs="Times New Roman"/>
            <w:sz w:val="24"/>
            <w:szCs w:val="24"/>
            <w:rPrChange w:id="326"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27"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28" w:author="DELL" w:date="2023-04-08T12:10:00Z"/>
          <w:b/>
          <w:sz w:val="28"/>
          <w:szCs w:val="28"/>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719E36FE" w14:textId="77777777"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to</w:t>
      </w:r>
      <w:r w:rsidR="005F6BDA" w:rsidRPr="005E386D">
        <w:rPr>
          <w:color w:val="000000" w:themeColor="text1"/>
        </w:rPr>
        <w:t>stakeholders</w:t>
      </w:r>
      <w:r w:rsidRPr="005E386D">
        <w:rPr>
          <w:color w:val="000000" w:themeColor="text1"/>
        </w:rPr>
        <w:t>r and facilitate informed decision-making</w:t>
      </w:r>
      <w:r>
        <w:rPr>
          <w:color w:val="000000" w:themeColor="text1"/>
        </w:rPr>
        <w:t>.</w:t>
      </w:r>
    </w:p>
    <w:p w14:paraId="5CFFFD34" w14:textId="77777777" w:rsidR="0089042E" w:rsidRDefault="0089042E" w:rsidP="003006C3">
      <w:pPr>
        <w:pStyle w:val="doclist"/>
        <w:rPr>
          <w:rFonts w:eastAsiaTheme="majorEastAsia"/>
          <w:b/>
          <w:color w:val="1F4D78" w:themeColor="accent1" w:themeShade="7F"/>
          <w:lang w:bidi="ur-PK"/>
        </w:rPr>
      </w:pPr>
    </w:p>
    <w:p w14:paraId="63A19572" w14:textId="77777777" w:rsidR="0089042E" w:rsidRDefault="0089042E" w:rsidP="003006C3">
      <w:pPr>
        <w:pStyle w:val="doclist"/>
        <w:rPr>
          <w:rFonts w:eastAsiaTheme="majorEastAsia"/>
          <w:b/>
          <w:color w:val="1F4D78"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1F4D78"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0" w:name="_Toc131970262"/>
      <w:r>
        <w:rPr>
          <w:b/>
          <w:sz w:val="28"/>
          <w:szCs w:val="28"/>
        </w:rPr>
        <w:t>Fully Dressed Use Cases:</w:t>
      </w:r>
      <w:bookmarkEnd w:id="330"/>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is able to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is able to compare the fee structure with other schools' fee structures, if available.</w:t>
      </w:r>
    </w:p>
    <w:p w14:paraId="2820DC13" w14:textId="77777777" w:rsidR="00D756A1" w:rsidRPr="00D756A1" w:rsidRDefault="00BD483F" w:rsidP="00BD483F">
      <w:pPr>
        <w:pStyle w:val="doclist"/>
        <w:rPr>
          <w:b/>
          <w:sz w:val="28"/>
          <w:szCs w:val="28"/>
        </w:rPr>
      </w:pPr>
      <w:r>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Ibrahim Khan</w:t>
      </w:r>
      <w:r w:rsidR="00BD75C1" w:rsidRPr="00271219">
        <w:rPr>
          <w:rFonts w:asciiTheme="majorHAnsi" w:eastAsiaTheme="majorEastAsia" w:hAnsiTheme="majorHAnsi" w:cstheme="majorBidi"/>
          <w:b/>
          <w:color w:val="1F4D78" w:themeColor="accent1" w:themeShade="7F"/>
          <w:lang w:bidi="ur-PK"/>
        </w:rPr>
        <w:t xml:space="preserve"> (FA21-BSE-</w:t>
      </w:r>
      <w:r>
        <w:rPr>
          <w:rFonts w:asciiTheme="majorHAnsi" w:eastAsiaTheme="majorEastAsia" w:hAnsiTheme="majorHAnsi" w:cstheme="majorBidi"/>
          <w:b/>
          <w:color w:val="1F4D78" w:themeColor="accent1" w:themeShade="7F"/>
          <w:lang w:bidi="ur-PK"/>
        </w:rPr>
        <w:t>186</w:t>
      </w:r>
      <w:r w:rsidR="00BD75C1" w:rsidRPr="00271219">
        <w:rPr>
          <w:rFonts w:asciiTheme="majorHAnsi" w:eastAsiaTheme="majorEastAsia" w:hAnsiTheme="majorHAnsi" w:cstheme="majorBidi"/>
          <w:b/>
          <w:color w:val="1F4D78"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Use case: set discipline</w:t>
      </w:r>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taken</w:t>
      </w:r>
    </w:p>
    <w:p w14:paraId="3D20F612" w14:textId="77777777" w:rsidR="00A83AD5" w:rsidRPr="00271219" w:rsidRDefault="00A83AD5" w:rsidP="00BD75C1">
      <w:pPr>
        <w:pStyle w:val="doclist"/>
        <w:rPr>
          <w:rFonts w:asciiTheme="majorHAnsi" w:eastAsiaTheme="majorEastAsia" w:hAnsiTheme="majorHAnsi" w:cstheme="majorBidi"/>
          <w:b/>
          <w:color w:val="1F4D78" w:themeColor="accent1" w:themeShade="7F"/>
          <w:lang w:bidi="ur-PK"/>
        </w:rPr>
      </w:pPr>
    </w:p>
    <w:p w14:paraId="1E0276F5" w14:textId="2009BD39" w:rsidR="00BD75C1" w:rsidRDefault="00BD75C1" w:rsidP="00BD75C1">
      <w:pPr>
        <w:pStyle w:val="doclist"/>
        <w:rPr>
          <w:b/>
        </w:rPr>
      </w:pPr>
      <w:r w:rsidRPr="0080708E">
        <w:rPr>
          <w:rFonts w:eastAsiaTheme="majorEastAsia"/>
          <w:b/>
          <w:color w:val="1F4D78"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1F4D78"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orientation,  departmental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1" w:name="_Toc131970263"/>
      <w:r w:rsidRPr="0080708E">
        <w:rPr>
          <w:b/>
          <w:sz w:val="28"/>
          <w:szCs w:val="28"/>
        </w:rPr>
        <w:t>Fully Dressed Use Cases:</w:t>
      </w:r>
      <w:bookmarkEnd w:id="331"/>
    </w:p>
    <w:p w14:paraId="26B34C15" w14:textId="263EF1BD" w:rsidR="00BD75C1" w:rsidRPr="00271219" w:rsidRDefault="00627727" w:rsidP="00BD75C1">
      <w:pPr>
        <w:pStyle w:val="doclist"/>
        <w:rPr>
          <w:b/>
          <w:color w:val="5B9BD5" w:themeColor="accent1"/>
          <w:sz w:val="28"/>
          <w:szCs w:val="28"/>
        </w:rPr>
      </w:pPr>
      <w:r>
        <w:rPr>
          <w:b/>
          <w:color w:val="5B9BD5" w:themeColor="accent1"/>
          <w:sz w:val="28"/>
          <w:szCs w:val="28"/>
        </w:rPr>
        <w:t xml:space="preserve">Ibrahim </w:t>
      </w:r>
      <w:r w:rsidR="003F58D3">
        <w:rPr>
          <w:b/>
          <w:color w:val="5B9BD5" w:themeColor="accent1"/>
          <w:sz w:val="28"/>
          <w:szCs w:val="28"/>
        </w:rPr>
        <w:t>Khan</w:t>
      </w:r>
      <w:r w:rsidR="003F58D3" w:rsidRPr="00271219">
        <w:rPr>
          <w:b/>
          <w:color w:val="5B9BD5" w:themeColor="accent1"/>
          <w:sz w:val="28"/>
          <w:szCs w:val="28"/>
        </w:rPr>
        <w:t xml:space="preserve"> (</w:t>
      </w:r>
      <w:r w:rsidR="00BD75C1" w:rsidRPr="00271219">
        <w:rPr>
          <w:b/>
          <w:color w:val="5B9BD5" w:themeColor="accent1"/>
          <w:sz w:val="28"/>
          <w:szCs w:val="28"/>
        </w:rPr>
        <w:t>FA21-BSE-</w:t>
      </w:r>
      <w:r>
        <w:rPr>
          <w:b/>
          <w:color w:val="5B9BD5" w:themeColor="accent1"/>
          <w:sz w:val="28"/>
          <w:szCs w:val="28"/>
        </w:rPr>
        <w:t>18</w:t>
      </w:r>
      <w:r w:rsidR="005D36BF">
        <w:rPr>
          <w:b/>
          <w:color w:val="5B9BD5" w:themeColor="accent1"/>
          <w:sz w:val="28"/>
          <w:szCs w:val="28"/>
        </w:rPr>
        <w:t>6</w:t>
      </w:r>
      <w:r w:rsidR="00BD75C1" w:rsidRPr="00271219">
        <w:rPr>
          <w:b/>
          <w:color w:val="5B9BD5"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selection criteria  must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selection criteria and  can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to  criteria.</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2" w:author="DELL" w:date="2023-04-08T12:10:00Z"/>
          <w:b/>
          <w:sz w:val="28"/>
          <w:szCs w:val="28"/>
          <w:rPrChange w:id="333" w:author="DELL" w:date="2023-04-08T12:11:00Z">
            <w:rPr>
              <w:ins w:id="334" w:author="DELL" w:date="2023-04-08T12:10:00Z"/>
              <w:lang w:bidi="ar-SA"/>
            </w:rPr>
          </w:rPrChange>
        </w:rPr>
        <w:pPrChange w:id="335"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is able to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6120FD43" w14:textId="6C74186C" w:rsidR="00C03062"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37C43ABE" w14:textId="458D91E7" w:rsidR="00C03062" w:rsidRDefault="00C03062" w:rsidP="00C03062">
      <w:pPr>
        <w:pStyle w:val="Heading2"/>
      </w:pPr>
      <w:r>
        <w:t>System Sequence Diagram:</w:t>
      </w:r>
    </w:p>
    <w:p w14:paraId="63232B80" w14:textId="38276E23" w:rsidR="00334A1B" w:rsidRPr="00334A1B" w:rsidRDefault="00334A1B" w:rsidP="00334A1B">
      <w:r>
        <w:t>Abdullah(FA21-BSE-004)</w:t>
      </w:r>
    </w:p>
    <w:p w14:paraId="4E4D6951" w14:textId="02913A83" w:rsidR="00C03062" w:rsidRPr="003567E6" w:rsidRDefault="00334A1B" w:rsidP="00C03062">
      <w:pPr>
        <w:rPr>
          <w:sz w:val="28"/>
        </w:rPr>
      </w:pPr>
      <w:r w:rsidRPr="003567E6">
        <w:rPr>
          <w:sz w:val="28"/>
        </w:rPr>
        <w:t>Use Case: Register.</w:t>
      </w:r>
    </w:p>
    <w:p w14:paraId="187E572F" w14:textId="5BB90BC8" w:rsidR="00334A1B" w:rsidRDefault="00334A1B" w:rsidP="00C03062">
      <w:r>
        <w:rPr>
          <w:noProof/>
          <w:lang w:bidi="ar-SA"/>
        </w:rPr>
        <w:drawing>
          <wp:inline distT="0" distB="0" distL="0" distR="0" wp14:anchorId="186D943F" wp14:editId="2D6DCBBE">
            <wp:extent cx="8201025" cy="709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10">
                      <a:extLst>
                        <a:ext uri="{28A0092B-C50C-407E-A947-70E740481C1C}">
                          <a14:useLocalDpi xmlns:a14="http://schemas.microsoft.com/office/drawing/2010/main" val="0"/>
                        </a:ext>
                      </a:extLst>
                    </a:blip>
                    <a:stretch>
                      <a:fillRect/>
                    </a:stretch>
                  </pic:blipFill>
                  <pic:spPr>
                    <a:xfrm>
                      <a:off x="0" y="0"/>
                      <a:ext cx="8220133" cy="7110803"/>
                    </a:xfrm>
                    <a:prstGeom prst="rect">
                      <a:avLst/>
                    </a:prstGeom>
                  </pic:spPr>
                </pic:pic>
              </a:graphicData>
            </a:graphic>
          </wp:inline>
        </w:drawing>
      </w:r>
    </w:p>
    <w:p w14:paraId="6505D40A" w14:textId="2FBD1ECB" w:rsidR="00334A1B" w:rsidRPr="003567E6" w:rsidRDefault="00334A1B" w:rsidP="00C03062">
      <w:pPr>
        <w:rPr>
          <w:sz w:val="28"/>
        </w:rPr>
      </w:pPr>
      <w:r w:rsidRPr="003567E6">
        <w:rPr>
          <w:sz w:val="28"/>
        </w:rPr>
        <w:t>Use Case: Login.</w:t>
      </w:r>
    </w:p>
    <w:p w14:paraId="05532479" w14:textId="682E0952" w:rsidR="00334A1B" w:rsidRDefault="003567E6" w:rsidP="00C03062">
      <w:r>
        <w:rPr>
          <w:noProof/>
          <w:lang w:bidi="ar-SA"/>
        </w:rPr>
        <w:drawing>
          <wp:inline distT="0" distB="0" distL="0" distR="0" wp14:anchorId="15ADCA5C" wp14:editId="290C8757">
            <wp:extent cx="8391525" cy="747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9.32.28 PM.jpeg"/>
                    <pic:cNvPicPr/>
                  </pic:nvPicPr>
                  <pic:blipFill>
                    <a:blip r:embed="rId11">
                      <a:extLst>
                        <a:ext uri="{28A0092B-C50C-407E-A947-70E740481C1C}">
                          <a14:useLocalDpi xmlns:a14="http://schemas.microsoft.com/office/drawing/2010/main" val="0"/>
                        </a:ext>
                      </a:extLst>
                    </a:blip>
                    <a:stretch>
                      <a:fillRect/>
                    </a:stretch>
                  </pic:blipFill>
                  <pic:spPr>
                    <a:xfrm>
                      <a:off x="0" y="0"/>
                      <a:ext cx="8391525" cy="7477125"/>
                    </a:xfrm>
                    <a:prstGeom prst="rect">
                      <a:avLst/>
                    </a:prstGeom>
                  </pic:spPr>
                </pic:pic>
              </a:graphicData>
            </a:graphic>
          </wp:inline>
        </w:drawing>
      </w:r>
    </w:p>
    <w:p w14:paraId="49286BB3" w14:textId="04BCD85B" w:rsidR="002E41F2" w:rsidRPr="00C03062" w:rsidRDefault="002E41F2" w:rsidP="00C03062">
      <w:r>
        <w:t>Use Case: Apply for Admission.</w:t>
      </w:r>
    </w:p>
    <w:p w14:paraId="6515AD1F" w14:textId="05CCDF24" w:rsidR="00C03062" w:rsidRDefault="002E41F2" w:rsidP="00C03062">
      <w:r>
        <w:rPr>
          <w:noProof/>
          <w:lang w:bidi="ar-SA"/>
        </w:rPr>
        <w:drawing>
          <wp:inline distT="0" distB="0" distL="0" distR="0" wp14:anchorId="43ADE13D" wp14:editId="0F110AD7">
            <wp:extent cx="8382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For Admission.jpg"/>
                    <pic:cNvPicPr/>
                  </pic:nvPicPr>
                  <pic:blipFill>
                    <a:blip r:embed="rId12">
                      <a:extLst>
                        <a:ext uri="{28A0092B-C50C-407E-A947-70E740481C1C}">
                          <a14:useLocalDpi xmlns:a14="http://schemas.microsoft.com/office/drawing/2010/main" val="0"/>
                        </a:ext>
                      </a:extLst>
                    </a:blip>
                    <a:stretch>
                      <a:fillRect/>
                    </a:stretch>
                  </pic:blipFill>
                  <pic:spPr>
                    <a:xfrm>
                      <a:off x="0" y="0"/>
                      <a:ext cx="8382000" cy="6105525"/>
                    </a:xfrm>
                    <a:prstGeom prst="rect">
                      <a:avLst/>
                    </a:prstGeom>
                  </pic:spPr>
                </pic:pic>
              </a:graphicData>
            </a:graphic>
          </wp:inline>
        </w:drawing>
      </w:r>
    </w:p>
    <w:p w14:paraId="1F9919FC" w14:textId="762B38CE" w:rsidR="001E508D" w:rsidRDefault="001E508D" w:rsidP="00C03062">
      <w:r>
        <w:t>Use Case: Generate Admission Fee Challan:</w:t>
      </w:r>
    </w:p>
    <w:p w14:paraId="732F2BF2" w14:textId="4FBFDE5E" w:rsidR="001E508D" w:rsidRDefault="001E508D" w:rsidP="001666CF">
      <w:pPr>
        <w:pStyle w:val="Heading2"/>
      </w:pPr>
      <w:r>
        <w:rPr>
          <w:noProof/>
          <w:lang w:bidi="ar-SA"/>
        </w:rPr>
        <w:drawing>
          <wp:inline distT="0" distB="0" distL="0" distR="0" wp14:anchorId="54820A9F" wp14:editId="5EB4C373">
            <wp:extent cx="8324850" cy="6436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Admission Fee Challan.jpg"/>
                    <pic:cNvPicPr/>
                  </pic:nvPicPr>
                  <pic:blipFill>
                    <a:blip r:embed="rId13">
                      <a:extLst>
                        <a:ext uri="{28A0092B-C50C-407E-A947-70E740481C1C}">
                          <a14:useLocalDpi xmlns:a14="http://schemas.microsoft.com/office/drawing/2010/main" val="0"/>
                        </a:ext>
                      </a:extLst>
                    </a:blip>
                    <a:stretch>
                      <a:fillRect/>
                    </a:stretch>
                  </pic:blipFill>
                  <pic:spPr>
                    <a:xfrm>
                      <a:off x="0" y="0"/>
                      <a:ext cx="8332618" cy="6442954"/>
                    </a:xfrm>
                    <a:prstGeom prst="rect">
                      <a:avLst/>
                    </a:prstGeom>
                  </pic:spPr>
                </pic:pic>
              </a:graphicData>
            </a:graphic>
          </wp:inline>
        </w:drawing>
      </w:r>
    </w:p>
    <w:p w14:paraId="0EC29431" w14:textId="0B92076A" w:rsidR="001666CF" w:rsidRDefault="001666CF" w:rsidP="001666CF">
      <w:pPr>
        <w:pStyle w:val="Heading2"/>
      </w:pPr>
      <w:r>
        <w:t>Operation Contracts:</w:t>
      </w:r>
    </w:p>
    <w:p w14:paraId="1FFBD2F9" w14:textId="29915EF4" w:rsidR="001666CF" w:rsidRDefault="003A43B8" w:rsidP="001666CF">
      <w:r>
        <w:t>Abdullah(FA21-BS-004).</w:t>
      </w:r>
    </w:p>
    <w:p w14:paraId="48F47847" w14:textId="49D1A25E" w:rsidR="003A43B8" w:rsidRDefault="003A43B8" w:rsidP="001666CF">
      <w:r>
        <w:t>Login:</w:t>
      </w:r>
    </w:p>
    <w:tbl>
      <w:tblPr>
        <w:tblStyle w:val="TableGrid"/>
        <w:tblW w:w="9795" w:type="dxa"/>
        <w:tblLook w:val="04A0" w:firstRow="1" w:lastRow="0" w:firstColumn="1" w:lastColumn="0" w:noHBand="0" w:noVBand="1"/>
      </w:tblPr>
      <w:tblGrid>
        <w:gridCol w:w="1885"/>
        <w:gridCol w:w="7910"/>
      </w:tblGrid>
      <w:tr w:rsidR="001666CF" w14:paraId="7DA2E284"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1AD95BA6" w14:textId="77777777" w:rsidR="001666CF" w:rsidRDefault="001666CF">
            <w:r>
              <w:rPr>
                <w:b/>
                <w:bCs/>
              </w:rPr>
              <w:t>Operation</w:t>
            </w:r>
          </w:p>
        </w:tc>
        <w:tc>
          <w:tcPr>
            <w:tcW w:w="7910" w:type="dxa"/>
            <w:tcBorders>
              <w:top w:val="single" w:sz="4" w:space="0" w:color="auto"/>
              <w:left w:val="single" w:sz="4" w:space="0" w:color="auto"/>
              <w:bottom w:val="single" w:sz="4" w:space="0" w:color="auto"/>
              <w:right w:val="single" w:sz="4" w:space="0" w:color="auto"/>
            </w:tcBorders>
            <w:hideMark/>
          </w:tcPr>
          <w:p w14:paraId="1F9DA3D5" w14:textId="77777777" w:rsidR="001666CF" w:rsidRDefault="001666CF">
            <w:r>
              <w:rPr>
                <w:b/>
                <w:bCs/>
              </w:rPr>
              <w:t>Login</w:t>
            </w:r>
            <w:r>
              <w:t xml:space="preserve"> (Username, Password)</w:t>
            </w:r>
          </w:p>
        </w:tc>
      </w:tr>
      <w:tr w:rsidR="001666CF" w14:paraId="36535317"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6CD8CE5F" w14:textId="77777777" w:rsidR="001666CF" w:rsidRDefault="001666CF">
            <w:r>
              <w:t>Cross-Reference</w:t>
            </w:r>
          </w:p>
        </w:tc>
        <w:tc>
          <w:tcPr>
            <w:tcW w:w="7910" w:type="dxa"/>
            <w:tcBorders>
              <w:top w:val="single" w:sz="4" w:space="0" w:color="auto"/>
              <w:left w:val="single" w:sz="4" w:space="0" w:color="auto"/>
              <w:bottom w:val="single" w:sz="4" w:space="0" w:color="auto"/>
              <w:right w:val="single" w:sz="4" w:space="0" w:color="auto"/>
            </w:tcBorders>
            <w:hideMark/>
          </w:tcPr>
          <w:p w14:paraId="54720C6B" w14:textId="4E1B4402" w:rsidR="001666CF" w:rsidRDefault="001666CF">
            <w:r>
              <w:t>logging in</w:t>
            </w:r>
            <w:r>
              <w:t>to the University Admission System</w:t>
            </w:r>
          </w:p>
        </w:tc>
      </w:tr>
      <w:tr w:rsidR="001666CF" w14:paraId="0CD5C20D"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35A77A9D" w14:textId="77777777" w:rsidR="001666CF" w:rsidRDefault="001666CF">
            <w:r>
              <w:t>Pre-Conditions</w:t>
            </w:r>
          </w:p>
        </w:tc>
        <w:tc>
          <w:tcPr>
            <w:tcW w:w="7910" w:type="dxa"/>
            <w:tcBorders>
              <w:top w:val="single" w:sz="4" w:space="0" w:color="auto"/>
              <w:left w:val="single" w:sz="4" w:space="0" w:color="auto"/>
              <w:bottom w:val="single" w:sz="4" w:space="0" w:color="auto"/>
              <w:right w:val="single" w:sz="4" w:space="0" w:color="auto"/>
            </w:tcBorders>
            <w:hideMark/>
          </w:tcPr>
          <w:p w14:paraId="7517AA08" w14:textId="39096E51" w:rsidR="001666CF" w:rsidRDefault="001666CF">
            <w:r>
              <w:t>1. The user must have accessed the login page of the</w:t>
            </w:r>
            <w:r>
              <w:t xml:space="preserve"> University Admission System.</w:t>
            </w:r>
          </w:p>
          <w:p w14:paraId="27E2DC4F" w14:textId="08E62382" w:rsidR="001666CF" w:rsidRDefault="001666CF">
            <w:r>
              <w:t xml:space="preserve">2. The user must have a registered account on the </w:t>
            </w:r>
            <w:r>
              <w:t>University Admission System</w:t>
            </w:r>
          </w:p>
          <w:p w14:paraId="452A8FA7" w14:textId="77777777" w:rsidR="001666CF" w:rsidRDefault="001666CF">
            <w:r>
              <w:t>3. The user must have entered valid credentials, including their username and password.</w:t>
            </w:r>
          </w:p>
        </w:tc>
      </w:tr>
      <w:tr w:rsidR="001666CF" w14:paraId="1D356C08"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7F823207" w14:textId="77777777" w:rsidR="001666CF" w:rsidRDefault="001666CF">
            <w:r>
              <w:t>Post-Conditions</w:t>
            </w:r>
          </w:p>
        </w:tc>
        <w:tc>
          <w:tcPr>
            <w:tcW w:w="7910" w:type="dxa"/>
            <w:tcBorders>
              <w:top w:val="single" w:sz="4" w:space="0" w:color="auto"/>
              <w:left w:val="single" w:sz="4" w:space="0" w:color="auto"/>
              <w:bottom w:val="single" w:sz="4" w:space="0" w:color="auto"/>
              <w:right w:val="single" w:sz="4" w:space="0" w:color="auto"/>
            </w:tcBorders>
            <w:hideMark/>
          </w:tcPr>
          <w:p w14:paraId="40C6376B" w14:textId="77777777" w:rsidR="001666CF" w:rsidRDefault="001666CF">
            <w:r>
              <w:t>1. The system will authenticate the user's credentials and verify that they are valid and registered on the system.</w:t>
            </w:r>
          </w:p>
          <w:p w14:paraId="25ED5728" w14:textId="2148C294" w:rsidR="001666CF" w:rsidRDefault="001666CF">
            <w:r>
              <w:t>2. The system will grant the user access to their account dashboard on the University Admission System</w:t>
            </w:r>
            <w:r>
              <w:t xml:space="preserve"> </w:t>
            </w:r>
            <w:r>
              <w:t xml:space="preserve"> </w:t>
            </w:r>
          </w:p>
        </w:tc>
      </w:tr>
    </w:tbl>
    <w:p w14:paraId="6C0F07E4" w14:textId="0FEEB74A" w:rsidR="001666CF" w:rsidRDefault="001666CF" w:rsidP="001666CF"/>
    <w:p w14:paraId="53FA45BB" w14:textId="5C8F819F" w:rsidR="003A43B8" w:rsidRDefault="003A43B8" w:rsidP="001666CF">
      <w:r>
        <w:t>Use case: Registration:</w:t>
      </w:r>
    </w:p>
    <w:p w14:paraId="3D8DFF90" w14:textId="77777777" w:rsidR="003A43B8" w:rsidRPr="00834370" w:rsidRDefault="003A43B8" w:rsidP="001666CF"/>
    <w:tbl>
      <w:tblPr>
        <w:tblStyle w:val="TableGrid"/>
        <w:tblW w:w="0" w:type="auto"/>
        <w:tblLook w:val="04A0" w:firstRow="1" w:lastRow="0" w:firstColumn="1" w:lastColumn="0" w:noHBand="0" w:noVBand="1"/>
      </w:tblPr>
      <w:tblGrid>
        <w:gridCol w:w="1975"/>
        <w:gridCol w:w="7375"/>
      </w:tblGrid>
      <w:tr w:rsidR="003A43B8" w:rsidRPr="00834370" w14:paraId="09271BE0"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1F3DBB04"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1E3C44C6" w14:textId="734E497C"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(Login and Personal information</w:t>
            </w: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A43B8" w:rsidRPr="00834370" w14:paraId="5E81438B"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C651FD7" w14:textId="1C28EB68" w:rsidR="003A43B8" w:rsidRPr="00834370" w:rsidRDefault="003A43B8" w:rsidP="00834370">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p>
        </w:tc>
        <w:tc>
          <w:tcPr>
            <w:tcW w:w="7375" w:type="dxa"/>
            <w:tcBorders>
              <w:top w:val="single" w:sz="4" w:space="0" w:color="auto"/>
              <w:left w:val="single" w:sz="4" w:space="0" w:color="auto"/>
              <w:bottom w:val="single" w:sz="4" w:space="0" w:color="auto"/>
              <w:right w:val="single" w:sz="4" w:space="0" w:color="auto"/>
            </w:tcBorders>
            <w:hideMark/>
          </w:tcPr>
          <w:p w14:paraId="0E834F2E" w14:textId="2AE6A2A2" w:rsidR="003A43B8" w:rsidRPr="00834370" w:rsidRDefault="00DE6179">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in university admission system.</w:t>
            </w:r>
          </w:p>
        </w:tc>
      </w:tr>
      <w:tr w:rsidR="003A43B8" w:rsidRPr="00834370" w14:paraId="402727FC"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20090F4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169CD4B7" w14:textId="71F2F425"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must have logged in to their account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University admission system</w:t>
            </w:r>
          </w:p>
          <w:p w14:paraId="270D3140" w14:textId="6316B94B"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 must be displayed on the screen.</w:t>
            </w:r>
          </w:p>
        </w:tc>
      </w:tr>
      <w:tr w:rsidR="003A43B8" w:rsidRPr="00834370" w14:paraId="30143AE6"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935D02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6080422F" w14:textId="5F669A9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filled out with the relevant details re</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quired for University System.</w:t>
            </w:r>
          </w:p>
          <w:p w14:paraId="3377FE3C" w14:textId="656B14E8"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saved</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University Admission System</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processi</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by the University system</w:t>
            </w:r>
          </w:p>
          <w:p w14:paraId="1D6112A0" w14:textId="4EC432C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will receive a confirmation of their registration, including </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their application and the status of their registration.</w:t>
            </w:r>
          </w:p>
        </w:tc>
      </w:tr>
    </w:tbl>
    <w:p w14:paraId="19767633" w14:textId="6C54F2DE" w:rsidR="001E508D" w:rsidRDefault="001E508D" w:rsidP="00C03062"/>
    <w:p w14:paraId="11F63200" w14:textId="7EF38A6F" w:rsidR="00DE6179" w:rsidRDefault="00DE6179" w:rsidP="00C03062">
      <w:r>
        <w:t>Use case: Apply for admission.</w:t>
      </w:r>
    </w:p>
    <w:tbl>
      <w:tblPr>
        <w:tblStyle w:val="TableGrid"/>
        <w:tblW w:w="0" w:type="auto"/>
        <w:tblLook w:val="04A0" w:firstRow="1" w:lastRow="0" w:firstColumn="1" w:lastColumn="0" w:noHBand="0" w:noVBand="1"/>
      </w:tblPr>
      <w:tblGrid>
        <w:gridCol w:w="1975"/>
        <w:gridCol w:w="7375"/>
      </w:tblGrid>
      <w:tr w:rsidR="00DE6179" w14:paraId="2204E5F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526FB5F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22A4A970" w14:textId="4431B81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ID, Gender)</w:t>
            </w:r>
          </w:p>
        </w:tc>
      </w:tr>
      <w:tr w:rsidR="00DE6179" w14:paraId="30E07E6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30F6D1A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Cross-Reference</w:t>
            </w:r>
          </w:p>
        </w:tc>
        <w:tc>
          <w:tcPr>
            <w:tcW w:w="7375" w:type="dxa"/>
            <w:tcBorders>
              <w:top w:val="single" w:sz="4" w:space="0" w:color="auto"/>
              <w:left w:val="single" w:sz="4" w:space="0" w:color="auto"/>
              <w:bottom w:val="single" w:sz="4" w:space="0" w:color="auto"/>
              <w:right w:val="single" w:sz="4" w:space="0" w:color="auto"/>
            </w:tcBorders>
            <w:hideMark/>
          </w:tcPr>
          <w:p w14:paraId="07D5D1DB" w14:textId="13690D1C" w:rsidR="00DE6179" w:rsidRDefault="00DE6179" w:rsidP="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admission</w:t>
            </w:r>
          </w:p>
        </w:tc>
      </w:tr>
      <w:tr w:rsidR="00DE6179" w14:paraId="65EB42E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2F5DDF9B"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0B109902" w14:textId="77777777" w:rsidR="00DE6179"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login into the system</w:t>
            </w:r>
          </w:p>
          <w:p w14:paraId="48A3F273" w14:textId="77777777" w:rsid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to the system</w:t>
            </w:r>
          </w:p>
          <w:p w14:paraId="38BDD6EE" w14:textId="394FE228" w:rsidR="00834370" w:rsidRP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E6179" w14:paraId="5D60F99D"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0D72549D"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7624C374" w14:textId="12D82905" w:rsid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will send toward the Admin to verify the applicant.</w:t>
            </w:r>
          </w:p>
          <w:p w14:paraId="5A392583" w14:textId="78F7EA92" w:rsidR="00DE6179" w:rsidRP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 challan will be generated.</w:t>
            </w:r>
            <w:bookmarkStart w:id="336" w:name="_GoBack"/>
            <w:bookmarkEnd w:id="336"/>
          </w:p>
        </w:tc>
      </w:tr>
    </w:tbl>
    <w:p w14:paraId="62777F94" w14:textId="77777777" w:rsidR="00DE6179" w:rsidRPr="00C03062" w:rsidRDefault="00DE6179" w:rsidP="00C03062"/>
    <w:p w14:paraId="01C5B40D" w14:textId="2DB3DBE7" w:rsidR="00C32E46" w:rsidRPr="00BD483F" w:rsidRDefault="00C32E46" w:rsidP="00C32E46">
      <w:pPr>
        <w:pStyle w:val="doclist"/>
        <w:rPr>
          <w:b/>
          <w:sz w:val="28"/>
          <w:szCs w:val="28"/>
        </w:rPr>
      </w:pPr>
    </w:p>
    <w:p w14:paraId="1898F90B" w14:textId="77777777" w:rsidR="009C79FC" w:rsidRPr="00D756A1" w:rsidRDefault="009C79FC" w:rsidP="00D756A1">
      <w:pPr>
        <w:pStyle w:val="doclist"/>
        <w:ind w:left="720"/>
        <w:rPr>
          <w:b/>
          <w:sz w:val="28"/>
          <w:szCs w:val="28"/>
        </w:rPr>
      </w:pPr>
    </w:p>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p w14:paraId="3D5A0076" w14:textId="77777777" w:rsidR="0089042E" w:rsidRPr="000E7388" w:rsidRDefault="0089042E" w:rsidP="003006C3">
      <w:pPr>
        <w:pStyle w:val="doclist"/>
      </w:pPr>
    </w:p>
    <w:sectPr w:rsidR="0089042E" w:rsidRPr="000E738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8C8AA" w14:textId="77777777" w:rsidR="00B71C11" w:rsidRDefault="00B71C11" w:rsidP="00B86F4D">
      <w:pPr>
        <w:spacing w:after="0" w:line="240" w:lineRule="auto"/>
      </w:pPr>
      <w:r>
        <w:separator/>
      </w:r>
    </w:p>
  </w:endnote>
  <w:endnote w:type="continuationSeparator" w:id="0">
    <w:p w14:paraId="3C073298" w14:textId="77777777" w:rsidR="00B71C11" w:rsidRDefault="00B71C1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8BF2B" w14:textId="77777777" w:rsidR="00B71C11" w:rsidRDefault="00B71C11" w:rsidP="00B86F4D">
      <w:pPr>
        <w:spacing w:after="0" w:line="240" w:lineRule="auto"/>
      </w:pPr>
      <w:r>
        <w:separator/>
      </w:r>
    </w:p>
  </w:footnote>
  <w:footnote w:type="continuationSeparator" w:id="0">
    <w:p w14:paraId="7668E958" w14:textId="77777777" w:rsidR="00B71C11" w:rsidRDefault="00B71C1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B10B0"/>
    <w:multiLevelType w:val="hybridMultilevel"/>
    <w:tmpl w:val="E21CEA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545A86"/>
    <w:multiLevelType w:val="hybridMultilevel"/>
    <w:tmpl w:val="3A64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58"/>
  </w:num>
  <w:num w:numId="3">
    <w:abstractNumId w:val="17"/>
  </w:num>
  <w:num w:numId="4">
    <w:abstractNumId w:val="22"/>
  </w:num>
  <w:num w:numId="5">
    <w:abstractNumId w:val="10"/>
  </w:num>
  <w:num w:numId="6">
    <w:abstractNumId w:val="59"/>
  </w:num>
  <w:num w:numId="7">
    <w:abstractNumId w:val="40"/>
  </w:num>
  <w:num w:numId="8">
    <w:abstractNumId w:val="26"/>
  </w:num>
  <w:num w:numId="9">
    <w:abstractNumId w:val="48"/>
  </w:num>
  <w:num w:numId="10">
    <w:abstractNumId w:val="109"/>
  </w:num>
  <w:num w:numId="11">
    <w:abstractNumId w:val="91"/>
  </w:num>
  <w:num w:numId="12">
    <w:abstractNumId w:val="107"/>
  </w:num>
  <w:num w:numId="13">
    <w:abstractNumId w:val="93"/>
  </w:num>
  <w:num w:numId="14">
    <w:abstractNumId w:val="71"/>
  </w:num>
  <w:num w:numId="15">
    <w:abstractNumId w:val="30"/>
  </w:num>
  <w:num w:numId="16">
    <w:abstractNumId w:val="1"/>
  </w:num>
  <w:num w:numId="17">
    <w:abstractNumId w:val="21"/>
  </w:num>
  <w:num w:numId="18">
    <w:abstractNumId w:val="55"/>
  </w:num>
  <w:num w:numId="19">
    <w:abstractNumId w:val="65"/>
  </w:num>
  <w:num w:numId="20">
    <w:abstractNumId w:val="108"/>
  </w:num>
  <w:num w:numId="21">
    <w:abstractNumId w:val="70"/>
  </w:num>
  <w:num w:numId="22">
    <w:abstractNumId w:val="49"/>
  </w:num>
  <w:num w:numId="23">
    <w:abstractNumId w:val="37"/>
  </w:num>
  <w:num w:numId="24">
    <w:abstractNumId w:val="105"/>
  </w:num>
  <w:num w:numId="25">
    <w:abstractNumId w:val="72"/>
  </w:num>
  <w:num w:numId="26">
    <w:abstractNumId w:val="106"/>
  </w:num>
  <w:num w:numId="27">
    <w:abstractNumId w:val="47"/>
  </w:num>
  <w:num w:numId="28">
    <w:abstractNumId w:val="53"/>
  </w:num>
  <w:num w:numId="29">
    <w:abstractNumId w:val="43"/>
  </w:num>
  <w:num w:numId="30">
    <w:abstractNumId w:val="64"/>
  </w:num>
  <w:num w:numId="31">
    <w:abstractNumId w:val="94"/>
  </w:num>
  <w:num w:numId="32">
    <w:abstractNumId w:val="23"/>
  </w:num>
  <w:num w:numId="33">
    <w:abstractNumId w:val="81"/>
  </w:num>
  <w:num w:numId="34">
    <w:abstractNumId w:val="90"/>
  </w:num>
  <w:num w:numId="35">
    <w:abstractNumId w:val="69"/>
  </w:num>
  <w:num w:numId="36">
    <w:abstractNumId w:val="3"/>
  </w:num>
  <w:num w:numId="37">
    <w:abstractNumId w:val="85"/>
  </w:num>
  <w:num w:numId="38">
    <w:abstractNumId w:val="4"/>
  </w:num>
  <w:num w:numId="39">
    <w:abstractNumId w:val="97"/>
  </w:num>
  <w:num w:numId="40">
    <w:abstractNumId w:val="11"/>
  </w:num>
  <w:num w:numId="41">
    <w:abstractNumId w:val="51"/>
  </w:num>
  <w:num w:numId="42">
    <w:abstractNumId w:val="62"/>
  </w:num>
  <w:num w:numId="43">
    <w:abstractNumId w:val="28"/>
  </w:num>
  <w:num w:numId="44">
    <w:abstractNumId w:val="34"/>
  </w:num>
  <w:num w:numId="45">
    <w:abstractNumId w:val="8"/>
  </w:num>
  <w:num w:numId="46">
    <w:abstractNumId w:val="104"/>
  </w:num>
  <w:num w:numId="47">
    <w:abstractNumId w:val="14"/>
  </w:num>
  <w:num w:numId="48">
    <w:abstractNumId w:val="67"/>
  </w:num>
  <w:num w:numId="49">
    <w:abstractNumId w:val="25"/>
  </w:num>
  <w:num w:numId="50">
    <w:abstractNumId w:val="61"/>
  </w:num>
  <w:num w:numId="51">
    <w:abstractNumId w:val="19"/>
  </w:num>
  <w:num w:numId="52">
    <w:abstractNumId w:val="44"/>
  </w:num>
  <w:num w:numId="53">
    <w:abstractNumId w:val="32"/>
  </w:num>
  <w:num w:numId="54">
    <w:abstractNumId w:val="98"/>
  </w:num>
  <w:num w:numId="55">
    <w:abstractNumId w:val="46"/>
  </w:num>
  <w:num w:numId="56">
    <w:abstractNumId w:val="95"/>
  </w:num>
  <w:num w:numId="57">
    <w:abstractNumId w:val="88"/>
  </w:num>
  <w:num w:numId="58">
    <w:abstractNumId w:val="57"/>
  </w:num>
  <w:num w:numId="59">
    <w:abstractNumId w:val="63"/>
  </w:num>
  <w:num w:numId="60">
    <w:abstractNumId w:val="82"/>
  </w:num>
  <w:num w:numId="61">
    <w:abstractNumId w:val="15"/>
  </w:num>
  <w:num w:numId="62">
    <w:abstractNumId w:val="86"/>
  </w:num>
  <w:num w:numId="63">
    <w:abstractNumId w:val="29"/>
  </w:num>
  <w:num w:numId="64">
    <w:abstractNumId w:val="39"/>
  </w:num>
  <w:num w:numId="65">
    <w:abstractNumId w:val="38"/>
  </w:num>
  <w:num w:numId="66">
    <w:abstractNumId w:val="35"/>
  </w:num>
  <w:num w:numId="67">
    <w:abstractNumId w:val="60"/>
  </w:num>
  <w:num w:numId="68">
    <w:abstractNumId w:val="89"/>
  </w:num>
  <w:num w:numId="69">
    <w:abstractNumId w:val="76"/>
  </w:num>
  <w:num w:numId="70">
    <w:abstractNumId w:val="2"/>
  </w:num>
  <w:num w:numId="71">
    <w:abstractNumId w:val="51"/>
  </w:num>
  <w:num w:numId="72">
    <w:abstractNumId w:val="103"/>
  </w:num>
  <w:num w:numId="73">
    <w:abstractNumId w:val="52"/>
  </w:num>
  <w:num w:numId="74">
    <w:abstractNumId w:val="12"/>
  </w:num>
  <w:num w:numId="75">
    <w:abstractNumId w:val="99"/>
  </w:num>
  <w:num w:numId="76">
    <w:abstractNumId w:val="54"/>
  </w:num>
  <w:num w:numId="77">
    <w:abstractNumId w:val="101"/>
  </w:num>
  <w:num w:numId="78">
    <w:abstractNumId w:val="56"/>
  </w:num>
  <w:num w:numId="79">
    <w:abstractNumId w:val="66"/>
  </w:num>
  <w:num w:numId="80">
    <w:abstractNumId w:val="84"/>
  </w:num>
  <w:num w:numId="81">
    <w:abstractNumId w:val="36"/>
  </w:num>
  <w:num w:numId="82">
    <w:abstractNumId w:val="42"/>
  </w:num>
  <w:num w:numId="83">
    <w:abstractNumId w:val="74"/>
  </w:num>
  <w:num w:numId="84">
    <w:abstractNumId w:val="100"/>
  </w:num>
  <w:num w:numId="85">
    <w:abstractNumId w:val="73"/>
  </w:num>
  <w:num w:numId="86">
    <w:abstractNumId w:val="80"/>
  </w:num>
  <w:num w:numId="87">
    <w:abstractNumId w:val="77"/>
  </w:num>
  <w:num w:numId="88">
    <w:abstractNumId w:val="102"/>
  </w:num>
  <w:num w:numId="89">
    <w:abstractNumId w:val="13"/>
  </w:num>
  <w:num w:numId="90">
    <w:abstractNumId w:val="96"/>
  </w:num>
  <w:num w:numId="91">
    <w:abstractNumId w:val="6"/>
  </w:num>
  <w:num w:numId="92">
    <w:abstractNumId w:val="33"/>
  </w:num>
  <w:num w:numId="93">
    <w:abstractNumId w:val="87"/>
  </w:num>
  <w:num w:numId="94">
    <w:abstractNumId w:val="18"/>
  </w:num>
  <w:num w:numId="95">
    <w:abstractNumId w:val="68"/>
  </w:num>
  <w:num w:numId="96">
    <w:abstractNumId w:val="5"/>
  </w:num>
  <w:num w:numId="97">
    <w:abstractNumId w:val="20"/>
  </w:num>
  <w:num w:numId="98">
    <w:abstractNumId w:val="92"/>
  </w:num>
  <w:num w:numId="99">
    <w:abstractNumId w:val="16"/>
  </w:num>
  <w:num w:numId="100">
    <w:abstractNumId w:val="0"/>
  </w:num>
  <w:num w:numId="101">
    <w:abstractNumId w:val="83"/>
  </w:num>
  <w:num w:numId="102">
    <w:abstractNumId w:val="31"/>
  </w:num>
  <w:num w:numId="103">
    <w:abstractNumId w:val="78"/>
  </w:num>
  <w:num w:numId="104">
    <w:abstractNumId w:val="50"/>
  </w:num>
  <w:num w:numId="105">
    <w:abstractNumId w:val="27"/>
  </w:num>
  <w:num w:numId="106">
    <w:abstractNumId w:val="41"/>
  </w:num>
  <w:num w:numId="107">
    <w:abstractNumId w:val="24"/>
  </w:num>
  <w:num w:numId="108">
    <w:abstractNumId w:val="7"/>
  </w:num>
  <w:num w:numId="109">
    <w:abstractNumId w:val="9"/>
  </w:num>
  <w:num w:numId="110">
    <w:abstractNumId w:val="45"/>
    <w:lvlOverride w:ilvl="0">
      <w:startOverride w:val="1"/>
    </w:lvlOverride>
    <w:lvlOverride w:ilvl="1"/>
    <w:lvlOverride w:ilvl="2"/>
    <w:lvlOverride w:ilvl="3"/>
    <w:lvlOverride w:ilvl="4"/>
    <w:lvlOverride w:ilvl="5"/>
    <w:lvlOverride w:ilvl="6"/>
    <w:lvlOverride w:ilvl="7"/>
    <w:lvlOverride w:ilvl="8"/>
  </w:num>
  <w:num w:numId="1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666CF"/>
    <w:rsid w:val="001773AF"/>
    <w:rsid w:val="00187610"/>
    <w:rsid w:val="001D4683"/>
    <w:rsid w:val="001E3E02"/>
    <w:rsid w:val="001E508D"/>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41F2"/>
    <w:rsid w:val="002E7D2F"/>
    <w:rsid w:val="003006C3"/>
    <w:rsid w:val="003026D0"/>
    <w:rsid w:val="00315E31"/>
    <w:rsid w:val="00331226"/>
    <w:rsid w:val="00334A1B"/>
    <w:rsid w:val="00342DEF"/>
    <w:rsid w:val="003436BB"/>
    <w:rsid w:val="003515BB"/>
    <w:rsid w:val="003567E6"/>
    <w:rsid w:val="00357B81"/>
    <w:rsid w:val="0038416B"/>
    <w:rsid w:val="00386307"/>
    <w:rsid w:val="00397BAD"/>
    <w:rsid w:val="003A43B8"/>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6EE4"/>
    <w:rsid w:val="0055482C"/>
    <w:rsid w:val="00563F4F"/>
    <w:rsid w:val="005720F1"/>
    <w:rsid w:val="00582A2A"/>
    <w:rsid w:val="00582B4B"/>
    <w:rsid w:val="005C1AD1"/>
    <w:rsid w:val="005C4601"/>
    <w:rsid w:val="005D2363"/>
    <w:rsid w:val="005D36BF"/>
    <w:rsid w:val="005E1C2F"/>
    <w:rsid w:val="005E386D"/>
    <w:rsid w:val="005F1EBD"/>
    <w:rsid w:val="005F6BDA"/>
    <w:rsid w:val="00612D7D"/>
    <w:rsid w:val="00625433"/>
    <w:rsid w:val="00627727"/>
    <w:rsid w:val="00636711"/>
    <w:rsid w:val="00642DBE"/>
    <w:rsid w:val="006454C2"/>
    <w:rsid w:val="00653285"/>
    <w:rsid w:val="006627E0"/>
    <w:rsid w:val="00675D95"/>
    <w:rsid w:val="00681BDC"/>
    <w:rsid w:val="00691127"/>
    <w:rsid w:val="006A7B3B"/>
    <w:rsid w:val="006B268F"/>
    <w:rsid w:val="006B7BD3"/>
    <w:rsid w:val="006C7512"/>
    <w:rsid w:val="006D21A1"/>
    <w:rsid w:val="006D739D"/>
    <w:rsid w:val="006D7AB4"/>
    <w:rsid w:val="006F3224"/>
    <w:rsid w:val="00702B55"/>
    <w:rsid w:val="00704DBA"/>
    <w:rsid w:val="007126D1"/>
    <w:rsid w:val="007267F5"/>
    <w:rsid w:val="00746FB2"/>
    <w:rsid w:val="00755C08"/>
    <w:rsid w:val="00763092"/>
    <w:rsid w:val="00765A0F"/>
    <w:rsid w:val="0076672D"/>
    <w:rsid w:val="00781F22"/>
    <w:rsid w:val="0078447A"/>
    <w:rsid w:val="007B1FA5"/>
    <w:rsid w:val="007D2C9E"/>
    <w:rsid w:val="007D5935"/>
    <w:rsid w:val="007E31A2"/>
    <w:rsid w:val="007E7007"/>
    <w:rsid w:val="007E799A"/>
    <w:rsid w:val="007F69FF"/>
    <w:rsid w:val="0080708E"/>
    <w:rsid w:val="00814838"/>
    <w:rsid w:val="00821E59"/>
    <w:rsid w:val="00834361"/>
    <w:rsid w:val="00834370"/>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03702"/>
    <w:rsid w:val="00B456DC"/>
    <w:rsid w:val="00B57BFD"/>
    <w:rsid w:val="00B71C11"/>
    <w:rsid w:val="00B722FA"/>
    <w:rsid w:val="00B72EA6"/>
    <w:rsid w:val="00B74140"/>
    <w:rsid w:val="00B75982"/>
    <w:rsid w:val="00B86F4D"/>
    <w:rsid w:val="00B95279"/>
    <w:rsid w:val="00BA2C5B"/>
    <w:rsid w:val="00BC7CD3"/>
    <w:rsid w:val="00BD2CED"/>
    <w:rsid w:val="00BD483F"/>
    <w:rsid w:val="00BD75C1"/>
    <w:rsid w:val="00C03062"/>
    <w:rsid w:val="00C04FF9"/>
    <w:rsid w:val="00C212E9"/>
    <w:rsid w:val="00C32E46"/>
    <w:rsid w:val="00C3757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E6179"/>
    <w:rsid w:val="00DF0DDC"/>
    <w:rsid w:val="00DF3C16"/>
    <w:rsid w:val="00E1695F"/>
    <w:rsid w:val="00E21C65"/>
    <w:rsid w:val="00E63DFB"/>
    <w:rsid w:val="00E948DB"/>
    <w:rsid w:val="00E959E9"/>
    <w:rsid w:val="00E972A8"/>
    <w:rsid w:val="00EC6DBC"/>
    <w:rsid w:val="00ED1C46"/>
    <w:rsid w:val="00EE71BD"/>
    <w:rsid w:val="00F00A93"/>
    <w:rsid w:val="00F02AA7"/>
    <w:rsid w:val="00F11CD9"/>
    <w:rsid w:val="00F258BD"/>
    <w:rsid w:val="00F261F2"/>
    <w:rsid w:val="00F2685A"/>
    <w:rsid w:val="00F34FDD"/>
    <w:rsid w:val="00F400E2"/>
    <w:rsid w:val="00F50425"/>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1F4D78"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2E74B5"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1F4D78"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28142924">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33994079">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47222131">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F3DDB-2A80-43D5-8374-CF175B2D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9169</Words>
  <Characters>52269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Abdullah</cp:lastModifiedBy>
  <cp:revision>156</cp:revision>
  <dcterms:created xsi:type="dcterms:W3CDTF">2023-04-09T04:06:00Z</dcterms:created>
  <dcterms:modified xsi:type="dcterms:W3CDTF">2023-05-06T18:13:00Z</dcterms:modified>
</cp:coreProperties>
</file>